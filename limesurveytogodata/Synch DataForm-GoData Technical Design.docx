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</w:pPr>
    </w:p>
    <w:p w:rsidR="002B6670" w:rsidRDefault="002B6670" w:rsidP="002B6670">
      <w:pPr>
        <w:pStyle w:val="NoSpacing"/>
        <w:jc w:val="right"/>
      </w:pPr>
    </w:p>
    <w:p w:rsidR="002B6670" w:rsidRDefault="00F52348" w:rsidP="005D54ED">
      <w:pPr>
        <w:jc w:val="right"/>
        <w:rPr>
          <w:caps/>
          <w:color w:val="1E7FB8"/>
          <w:spacing w:val="10"/>
          <w:kern w:val="28"/>
          <w:sz w:val="52"/>
          <w:szCs w:val="52"/>
        </w:rPr>
      </w:pPr>
      <w:r>
        <w:rPr>
          <w:caps/>
          <w:color w:val="1E7FB8"/>
          <w:spacing w:val="10"/>
          <w:kern w:val="28"/>
          <w:sz w:val="52"/>
          <w:szCs w:val="52"/>
        </w:rPr>
        <w:t>d</w:t>
      </w:r>
      <w:r w:rsidR="00EA1577">
        <w:rPr>
          <w:caps/>
          <w:color w:val="1E7FB8"/>
          <w:spacing w:val="10"/>
          <w:kern w:val="28"/>
          <w:sz w:val="52"/>
          <w:szCs w:val="52"/>
        </w:rPr>
        <w:t>A</w:t>
      </w:r>
      <w:r w:rsidR="008A5650">
        <w:rPr>
          <w:caps/>
          <w:color w:val="1E7FB8"/>
          <w:spacing w:val="10"/>
          <w:kern w:val="28"/>
          <w:sz w:val="52"/>
          <w:szCs w:val="52"/>
        </w:rPr>
        <w:t>T</w:t>
      </w:r>
      <w:r w:rsidR="00EA1577">
        <w:rPr>
          <w:caps/>
          <w:color w:val="1E7FB8"/>
          <w:spacing w:val="10"/>
          <w:kern w:val="28"/>
          <w:sz w:val="52"/>
          <w:szCs w:val="52"/>
        </w:rPr>
        <w:t>FORM</w:t>
      </w:r>
      <w:r>
        <w:rPr>
          <w:caps/>
          <w:color w:val="1E7FB8"/>
          <w:spacing w:val="10"/>
          <w:kern w:val="28"/>
          <w:sz w:val="52"/>
          <w:szCs w:val="52"/>
        </w:rPr>
        <w:t xml:space="preserve"> to </w:t>
      </w:r>
      <w:r w:rsidR="00EA1577">
        <w:rPr>
          <w:caps/>
          <w:color w:val="1E7FB8"/>
          <w:spacing w:val="10"/>
          <w:kern w:val="28"/>
          <w:sz w:val="52"/>
          <w:szCs w:val="52"/>
        </w:rPr>
        <w:t>GODATA</w:t>
      </w:r>
      <w:r>
        <w:rPr>
          <w:caps/>
          <w:color w:val="1E7FB8"/>
          <w:spacing w:val="10"/>
          <w:kern w:val="28"/>
          <w:sz w:val="52"/>
          <w:szCs w:val="52"/>
        </w:rPr>
        <w:t xml:space="preserve"> INTEGRATION</w:t>
      </w:r>
    </w:p>
    <w:p w:rsidR="002B6670" w:rsidRPr="002B6670" w:rsidRDefault="002B6670" w:rsidP="002B6670">
      <w:pPr>
        <w:jc w:val="right"/>
        <w:rPr>
          <w:caps/>
          <w:color w:val="1E7FB8"/>
          <w:spacing w:val="10"/>
          <w:kern w:val="28"/>
          <w:sz w:val="36"/>
          <w:szCs w:val="36"/>
        </w:rPr>
      </w:pPr>
      <w:r w:rsidRPr="002B6670">
        <w:rPr>
          <w:caps/>
          <w:color w:val="1E7FB8"/>
          <w:spacing w:val="10"/>
          <w:kern w:val="28"/>
          <w:sz w:val="36"/>
          <w:szCs w:val="36"/>
        </w:rPr>
        <w:t>Technical design</w:t>
      </w:r>
    </w:p>
    <w:p w:rsidR="002B6670" w:rsidRPr="004E73C6" w:rsidRDefault="002B6670" w:rsidP="002B6670">
      <w:pPr>
        <w:jc w:val="right"/>
        <w:rPr>
          <w:b/>
          <w:sz w:val="28"/>
        </w:rPr>
      </w:pPr>
      <w:r w:rsidRPr="004E73C6">
        <w:rPr>
          <w:b/>
          <w:sz w:val="28"/>
        </w:rPr>
        <w:t xml:space="preserve">VERSION </w:t>
      </w:r>
      <w:r w:rsidR="00FF7C4E">
        <w:rPr>
          <w:sz w:val="28"/>
        </w:rPr>
        <w:t>1</w:t>
      </w:r>
      <w:r>
        <w:rPr>
          <w:sz w:val="28"/>
        </w:rPr>
        <w:t>.00</w:t>
      </w:r>
    </w:p>
    <w:p w:rsidR="002B6670" w:rsidRPr="009937B2" w:rsidRDefault="002B6670" w:rsidP="002B6670">
      <w:pPr>
        <w:jc w:val="right"/>
        <w:rPr>
          <w:b/>
          <w:sz w:val="28"/>
        </w:rPr>
      </w:pPr>
      <w:r w:rsidRPr="009937B2">
        <w:rPr>
          <w:b/>
          <w:sz w:val="28"/>
        </w:rPr>
        <w:t xml:space="preserve">STATUS: </w:t>
      </w:r>
      <w:r>
        <w:rPr>
          <w:sz w:val="28"/>
        </w:rPr>
        <w:t>Draft</w:t>
      </w:r>
    </w:p>
    <w:p w:rsidR="002B6670" w:rsidRDefault="00FF7C4E" w:rsidP="002B6670">
      <w:pPr>
        <w:jc w:val="right"/>
        <w:rPr>
          <w:sz w:val="24"/>
        </w:rPr>
      </w:pPr>
      <w:r>
        <w:rPr>
          <w:sz w:val="24"/>
        </w:rPr>
        <w:t>1</w:t>
      </w:r>
      <w:r w:rsidR="00EA1577">
        <w:rPr>
          <w:sz w:val="24"/>
        </w:rPr>
        <w:t>7</w:t>
      </w:r>
      <w:r>
        <w:rPr>
          <w:sz w:val="24"/>
        </w:rPr>
        <w:t>-</w:t>
      </w:r>
      <w:r w:rsidR="00EA1577">
        <w:rPr>
          <w:sz w:val="24"/>
        </w:rPr>
        <w:t>12</w:t>
      </w:r>
      <w:r w:rsidR="00AE0078">
        <w:rPr>
          <w:sz w:val="24"/>
        </w:rPr>
        <w:t>-20</w:t>
      </w:r>
    </w:p>
    <w:p w:rsidR="002B6670" w:rsidRDefault="002B6670" w:rsidP="002B6670">
      <w:pPr>
        <w:rPr>
          <w:sz w:val="24"/>
        </w:rPr>
      </w:pPr>
    </w:p>
    <w:p w:rsidR="002B6670" w:rsidRDefault="002B6670" w:rsidP="002B6670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0" w:name="_Toc406404583"/>
      <w:r>
        <w:rPr>
          <w:b/>
          <w:bCs/>
          <w:caps/>
          <w:color w:val="FFFFFF" w:themeColor="background1"/>
          <w:spacing w:val="15"/>
          <w:sz w:val="22"/>
          <w:szCs w:val="22"/>
        </w:rPr>
        <w:br w:type="page"/>
      </w:r>
    </w:p>
    <w:p w:rsidR="002B6670" w:rsidRPr="00655556" w:rsidRDefault="004A2728" w:rsidP="002B6670">
      <w:pPr>
        <w:pStyle w:val="Heading1"/>
      </w:pPr>
      <w:bookmarkStart w:id="1" w:name="_Toc59134027"/>
      <w:r>
        <w:lastRenderedPageBreak/>
        <w:t xml:space="preserve">table of </w:t>
      </w:r>
      <w:r w:rsidR="002B6670" w:rsidRPr="00655556">
        <w:t>CONTENT</w:t>
      </w:r>
      <w:bookmarkEnd w:id="0"/>
      <w:r>
        <w:t>s</w:t>
      </w:r>
      <w:bookmarkEnd w:id="1"/>
    </w:p>
    <w:p w:rsidR="00DD2BC9" w:rsidRDefault="002B6670">
      <w:pPr>
        <w:pStyle w:val="TOC1"/>
        <w:rPr>
          <w:b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134027" w:history="1">
        <w:r w:rsidR="00DD2BC9" w:rsidRPr="004F36C2">
          <w:rPr>
            <w:rStyle w:val="Hyperlink"/>
            <w:noProof/>
          </w:rPr>
          <w:t>table of CONTENTs</w:t>
        </w:r>
        <w:r w:rsidR="00DD2BC9">
          <w:rPr>
            <w:noProof/>
            <w:webHidden/>
          </w:rPr>
          <w:tab/>
        </w:r>
        <w:r w:rsidR="00DD2BC9">
          <w:rPr>
            <w:noProof/>
            <w:webHidden/>
          </w:rPr>
          <w:fldChar w:fldCharType="begin"/>
        </w:r>
        <w:r w:rsidR="00DD2BC9">
          <w:rPr>
            <w:noProof/>
            <w:webHidden/>
          </w:rPr>
          <w:instrText xml:space="preserve"> PAGEREF _Toc59134027 \h </w:instrText>
        </w:r>
        <w:r w:rsidR="00DD2BC9">
          <w:rPr>
            <w:noProof/>
            <w:webHidden/>
          </w:rPr>
        </w:r>
        <w:r w:rsidR="00DD2BC9">
          <w:rPr>
            <w:noProof/>
            <w:webHidden/>
          </w:rPr>
          <w:fldChar w:fldCharType="separate"/>
        </w:r>
        <w:r w:rsidR="00DD2BC9">
          <w:rPr>
            <w:noProof/>
            <w:webHidden/>
          </w:rPr>
          <w:t>2</w:t>
        </w:r>
        <w:r w:rsidR="00DD2BC9">
          <w:rPr>
            <w:noProof/>
            <w:webHidden/>
          </w:rPr>
          <w:fldChar w:fldCharType="end"/>
        </w:r>
      </w:hyperlink>
    </w:p>
    <w:p w:rsidR="00DD2BC9" w:rsidRDefault="00DD2BC9">
      <w:pPr>
        <w:pStyle w:val="TOC1"/>
        <w:rPr>
          <w:b w:val="0"/>
          <w:caps w:val="0"/>
          <w:noProof/>
          <w:sz w:val="22"/>
          <w:szCs w:val="22"/>
          <w:lang w:val="en-US"/>
        </w:rPr>
      </w:pPr>
      <w:hyperlink w:anchor="_Toc59134028" w:history="1">
        <w:r w:rsidRPr="004F36C2">
          <w:rPr>
            <w:rStyle w:val="Hyperlink"/>
            <w:noProof/>
          </w:rPr>
          <w:t>Document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2"/>
        <w:tabs>
          <w:tab w:val="right" w:leader="dot" w:pos="9350"/>
        </w:tabs>
        <w:rPr>
          <w:noProof/>
          <w:szCs w:val="22"/>
          <w:lang w:val="en-US"/>
        </w:rPr>
      </w:pPr>
      <w:hyperlink w:anchor="_Toc59134029" w:history="1">
        <w:r w:rsidRPr="004F36C2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2"/>
        <w:tabs>
          <w:tab w:val="right" w:leader="dot" w:pos="9350"/>
        </w:tabs>
        <w:rPr>
          <w:noProof/>
          <w:szCs w:val="22"/>
          <w:lang w:val="en-US"/>
        </w:rPr>
      </w:pPr>
      <w:hyperlink w:anchor="_Toc59134030" w:history="1">
        <w:r w:rsidRPr="004F36C2">
          <w:rPr>
            <w:rStyle w:val="Hyperlink"/>
            <w:noProof/>
          </w:rPr>
          <w:t>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2"/>
        <w:tabs>
          <w:tab w:val="right" w:leader="dot" w:pos="9350"/>
        </w:tabs>
        <w:rPr>
          <w:noProof/>
          <w:szCs w:val="22"/>
          <w:lang w:val="en-US"/>
        </w:rPr>
      </w:pPr>
      <w:hyperlink w:anchor="_Toc59134031" w:history="1">
        <w:r w:rsidRPr="004F36C2">
          <w:rPr>
            <w:rStyle w:val="Hyperlink"/>
            <w:noProof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1"/>
        <w:rPr>
          <w:b w:val="0"/>
          <w:caps w:val="0"/>
          <w:noProof/>
          <w:sz w:val="22"/>
          <w:szCs w:val="22"/>
          <w:lang w:val="en-US"/>
        </w:rPr>
      </w:pPr>
      <w:hyperlink w:anchor="_Toc59134032" w:history="1">
        <w:r w:rsidRPr="004F36C2">
          <w:rPr>
            <w:rStyle w:val="Hyperlink"/>
            <w:rFonts w:cstheme="minorHAnsi"/>
            <w:noProof/>
          </w:rPr>
          <w:t>1.</w:t>
        </w:r>
        <w:r>
          <w:rPr>
            <w:b w:val="0"/>
            <w:caps w:val="0"/>
            <w:noProof/>
            <w:sz w:val="22"/>
            <w:szCs w:val="22"/>
            <w:lang w:val="en-US"/>
          </w:rPr>
          <w:tab/>
        </w:r>
        <w:r w:rsidRPr="004F36C2">
          <w:rPr>
            <w:rStyle w:val="Hyperlink"/>
            <w:noProof/>
            <w:lang w:val="en-CA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1"/>
        <w:rPr>
          <w:b w:val="0"/>
          <w:caps w:val="0"/>
          <w:noProof/>
          <w:sz w:val="22"/>
          <w:szCs w:val="22"/>
          <w:lang w:val="en-US"/>
        </w:rPr>
      </w:pPr>
      <w:hyperlink w:anchor="_Toc59134033" w:history="1">
        <w:r w:rsidRPr="004F36C2">
          <w:rPr>
            <w:rStyle w:val="Hyperlink"/>
            <w:rFonts w:cstheme="minorHAnsi"/>
            <w:noProof/>
          </w:rPr>
          <w:t>2.</w:t>
        </w:r>
        <w:r>
          <w:rPr>
            <w:b w:val="0"/>
            <w:caps w:val="0"/>
            <w:noProof/>
            <w:sz w:val="22"/>
            <w:szCs w:val="22"/>
            <w:lang w:val="en-US"/>
          </w:rPr>
          <w:tab/>
        </w:r>
        <w:r w:rsidRPr="004F36C2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2"/>
        <w:tabs>
          <w:tab w:val="left" w:pos="1440"/>
          <w:tab w:val="right" w:leader="dot" w:pos="9350"/>
        </w:tabs>
        <w:rPr>
          <w:noProof/>
          <w:szCs w:val="22"/>
          <w:lang w:val="en-US"/>
        </w:rPr>
      </w:pPr>
      <w:hyperlink w:anchor="_Toc59134034" w:history="1">
        <w:r w:rsidRPr="004F36C2">
          <w:rPr>
            <w:rStyle w:val="Hyperlink"/>
            <w:rFonts w:cstheme="minorHAnsi"/>
            <w:noProof/>
          </w:rPr>
          <w:t>2.1</w:t>
        </w:r>
        <w:r>
          <w:rPr>
            <w:noProof/>
            <w:szCs w:val="22"/>
            <w:lang w:val="en-US"/>
          </w:rPr>
          <w:tab/>
        </w:r>
        <w:r w:rsidRPr="004F36C2">
          <w:rPr>
            <w:rStyle w:val="Hyperlink"/>
            <w:noProof/>
          </w:rPr>
          <w:t>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2"/>
        <w:tabs>
          <w:tab w:val="left" w:pos="1440"/>
          <w:tab w:val="right" w:leader="dot" w:pos="9350"/>
        </w:tabs>
        <w:rPr>
          <w:noProof/>
          <w:szCs w:val="22"/>
          <w:lang w:val="en-US"/>
        </w:rPr>
      </w:pPr>
      <w:hyperlink w:anchor="_Toc59134035" w:history="1">
        <w:r w:rsidRPr="004F36C2">
          <w:rPr>
            <w:rStyle w:val="Hyperlink"/>
            <w:rFonts w:cstheme="minorHAnsi"/>
            <w:noProof/>
          </w:rPr>
          <w:t>2.2</w:t>
        </w:r>
        <w:r>
          <w:rPr>
            <w:noProof/>
            <w:szCs w:val="22"/>
            <w:lang w:val="en-US"/>
          </w:rPr>
          <w:tab/>
        </w:r>
        <w:r w:rsidRPr="004F36C2">
          <w:rPr>
            <w:rStyle w:val="Hyperlink"/>
            <w:noProof/>
          </w:rPr>
          <w:t>Application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2"/>
        <w:tabs>
          <w:tab w:val="left" w:pos="1440"/>
          <w:tab w:val="right" w:leader="dot" w:pos="9350"/>
        </w:tabs>
        <w:rPr>
          <w:noProof/>
          <w:szCs w:val="22"/>
          <w:lang w:val="en-US"/>
        </w:rPr>
      </w:pPr>
      <w:hyperlink w:anchor="_Toc59134036" w:history="1">
        <w:r w:rsidRPr="004F36C2">
          <w:rPr>
            <w:rStyle w:val="Hyperlink"/>
            <w:rFonts w:cstheme="minorHAnsi"/>
            <w:noProof/>
          </w:rPr>
          <w:t>2.3</w:t>
        </w:r>
        <w:r>
          <w:rPr>
            <w:noProof/>
            <w:szCs w:val="22"/>
            <w:lang w:val="en-US"/>
          </w:rPr>
          <w:tab/>
        </w:r>
        <w:r w:rsidRPr="004F36C2">
          <w:rPr>
            <w:rStyle w:val="Hyperlink"/>
            <w:noProof/>
          </w:rPr>
          <w:t>Application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3"/>
        <w:rPr>
          <w:noProof/>
          <w:sz w:val="22"/>
          <w:szCs w:val="22"/>
          <w:lang w:val="en-US"/>
        </w:rPr>
      </w:pPr>
      <w:hyperlink w:anchor="_Toc59134037" w:history="1">
        <w:r w:rsidRPr="004F36C2">
          <w:rPr>
            <w:rStyle w:val="Hyperlink"/>
            <w:noProof/>
          </w:rPr>
          <w:t>User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2"/>
        <w:tabs>
          <w:tab w:val="left" w:pos="1440"/>
          <w:tab w:val="right" w:leader="dot" w:pos="9350"/>
        </w:tabs>
        <w:rPr>
          <w:noProof/>
          <w:szCs w:val="22"/>
          <w:lang w:val="en-US"/>
        </w:rPr>
      </w:pPr>
      <w:hyperlink w:anchor="_Toc59134038" w:history="1">
        <w:r w:rsidRPr="004F36C2">
          <w:rPr>
            <w:rStyle w:val="Hyperlink"/>
            <w:rFonts w:cstheme="minorHAnsi"/>
            <w:noProof/>
          </w:rPr>
          <w:t>2.4</w:t>
        </w:r>
        <w:r>
          <w:rPr>
            <w:noProof/>
            <w:szCs w:val="22"/>
            <w:lang w:val="en-US"/>
          </w:rPr>
          <w:tab/>
        </w:r>
        <w:r w:rsidRPr="004F36C2">
          <w:rPr>
            <w:rStyle w:val="Hyperlink"/>
            <w:noProof/>
          </w:rPr>
          <w:t>Application Landscape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3"/>
        <w:rPr>
          <w:noProof/>
          <w:sz w:val="22"/>
          <w:szCs w:val="22"/>
          <w:lang w:val="en-US"/>
        </w:rPr>
      </w:pPr>
      <w:hyperlink w:anchor="_Toc59134039" w:history="1">
        <w:r w:rsidRPr="004F36C2">
          <w:rPr>
            <w:rStyle w:val="Hyperlink"/>
            <w:noProof/>
          </w:rPr>
          <w:t>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3"/>
        <w:rPr>
          <w:noProof/>
          <w:sz w:val="22"/>
          <w:szCs w:val="22"/>
          <w:lang w:val="en-US"/>
        </w:rPr>
      </w:pPr>
      <w:hyperlink w:anchor="_Toc59134040" w:history="1">
        <w:r w:rsidRPr="004F36C2">
          <w:rPr>
            <w:rStyle w:val="Hyperlink"/>
            <w:noProof/>
          </w:rPr>
          <w:t>Source Control/ Project 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3"/>
        <w:rPr>
          <w:noProof/>
          <w:sz w:val="22"/>
          <w:szCs w:val="22"/>
          <w:lang w:val="en-US"/>
        </w:rPr>
      </w:pPr>
      <w:hyperlink w:anchor="_Toc59134041" w:history="1">
        <w:r w:rsidRPr="004F36C2">
          <w:rPr>
            <w:rStyle w:val="Hyperlink"/>
            <w:noProof/>
          </w:rPr>
          <w:t>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1"/>
        <w:rPr>
          <w:b w:val="0"/>
          <w:caps w:val="0"/>
          <w:noProof/>
          <w:sz w:val="22"/>
          <w:szCs w:val="22"/>
          <w:lang w:val="en-US"/>
        </w:rPr>
      </w:pPr>
      <w:hyperlink w:anchor="_Toc59134042" w:history="1">
        <w:r w:rsidRPr="004F36C2">
          <w:rPr>
            <w:rStyle w:val="Hyperlink"/>
            <w:rFonts w:cstheme="minorHAnsi"/>
            <w:noProof/>
          </w:rPr>
          <w:t>3.</w:t>
        </w:r>
        <w:r>
          <w:rPr>
            <w:b w:val="0"/>
            <w:caps w:val="0"/>
            <w:noProof/>
            <w:sz w:val="22"/>
            <w:szCs w:val="22"/>
            <w:lang w:val="en-US"/>
          </w:rPr>
          <w:tab/>
        </w:r>
        <w:r w:rsidRPr="004F36C2">
          <w:rPr>
            <w:rStyle w:val="Hyperlink"/>
            <w:noProof/>
          </w:rPr>
          <w:t>TECHNICAL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2"/>
        <w:tabs>
          <w:tab w:val="left" w:pos="1440"/>
          <w:tab w:val="right" w:leader="dot" w:pos="9350"/>
        </w:tabs>
        <w:rPr>
          <w:noProof/>
          <w:szCs w:val="22"/>
          <w:lang w:val="en-US"/>
        </w:rPr>
      </w:pPr>
      <w:hyperlink w:anchor="_Toc59134043" w:history="1">
        <w:r w:rsidRPr="004F36C2">
          <w:rPr>
            <w:rStyle w:val="Hyperlink"/>
            <w:rFonts w:cstheme="minorHAnsi"/>
            <w:noProof/>
          </w:rPr>
          <w:t>3.1</w:t>
        </w:r>
        <w:r>
          <w:rPr>
            <w:noProof/>
            <w:szCs w:val="22"/>
            <w:lang w:val="en-US"/>
          </w:rPr>
          <w:tab/>
        </w:r>
        <w:r w:rsidRPr="004F36C2">
          <w:rPr>
            <w:rStyle w:val="Hyperlink"/>
            <w:noProof/>
          </w:rPr>
          <w:t>Access to Lime 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3"/>
        <w:rPr>
          <w:noProof/>
          <w:sz w:val="22"/>
          <w:szCs w:val="22"/>
          <w:lang w:val="en-US"/>
        </w:rPr>
      </w:pPr>
      <w:hyperlink w:anchor="_Toc59134044" w:history="1">
        <w:r w:rsidRPr="004F36C2">
          <w:rPr>
            <w:rStyle w:val="Hyperlink"/>
            <w:noProof/>
          </w:rPr>
          <w:t>Process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3"/>
        <w:rPr>
          <w:noProof/>
          <w:sz w:val="22"/>
          <w:szCs w:val="22"/>
          <w:lang w:val="en-US"/>
        </w:rPr>
      </w:pPr>
      <w:hyperlink w:anchor="_Toc59134045" w:history="1">
        <w:r w:rsidRPr="004F36C2">
          <w:rPr>
            <w:rStyle w:val="Hyperlink"/>
            <w:noProof/>
          </w:rPr>
          <w:t>Lime Survey - Sessions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3"/>
        <w:rPr>
          <w:noProof/>
          <w:sz w:val="22"/>
          <w:szCs w:val="22"/>
          <w:lang w:val="en-US"/>
        </w:rPr>
      </w:pPr>
      <w:hyperlink w:anchor="_Toc59134046" w:history="1">
        <w:r w:rsidRPr="004F36C2">
          <w:rPr>
            <w:rStyle w:val="Hyperlink"/>
            <w:noProof/>
          </w:rPr>
          <w:t>Lime Survey – Survey’s 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3"/>
        <w:rPr>
          <w:noProof/>
          <w:sz w:val="22"/>
          <w:szCs w:val="22"/>
          <w:lang w:val="en-US"/>
        </w:rPr>
      </w:pPr>
      <w:hyperlink w:anchor="_Toc59134047" w:history="1">
        <w:r w:rsidRPr="004F36C2">
          <w:rPr>
            <w:rStyle w:val="Hyperlink"/>
            <w:noProof/>
          </w:rPr>
          <w:t>Lime Survey – Participant’s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2"/>
        <w:tabs>
          <w:tab w:val="left" w:pos="1440"/>
          <w:tab w:val="right" w:leader="dot" w:pos="9350"/>
        </w:tabs>
        <w:rPr>
          <w:noProof/>
          <w:szCs w:val="22"/>
          <w:lang w:val="en-US"/>
        </w:rPr>
      </w:pPr>
      <w:hyperlink w:anchor="_Toc59134048" w:history="1">
        <w:r w:rsidRPr="004F36C2">
          <w:rPr>
            <w:rStyle w:val="Hyperlink"/>
            <w:rFonts w:cstheme="minorHAnsi"/>
            <w:noProof/>
          </w:rPr>
          <w:t>3.2</w:t>
        </w:r>
        <w:r>
          <w:rPr>
            <w:noProof/>
            <w:szCs w:val="22"/>
            <w:lang w:val="en-US"/>
          </w:rPr>
          <w:tab/>
        </w:r>
        <w:r w:rsidRPr="004F36C2">
          <w:rPr>
            <w:rStyle w:val="Hyperlink"/>
            <w:noProof/>
          </w:rPr>
          <w:t>Access to Go.Data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2"/>
        <w:tabs>
          <w:tab w:val="left" w:pos="1440"/>
          <w:tab w:val="right" w:leader="dot" w:pos="9350"/>
        </w:tabs>
        <w:rPr>
          <w:noProof/>
          <w:szCs w:val="22"/>
          <w:lang w:val="en-US"/>
        </w:rPr>
      </w:pPr>
      <w:hyperlink w:anchor="_Toc59134049" w:history="1">
        <w:r w:rsidRPr="004F36C2">
          <w:rPr>
            <w:rStyle w:val="Hyperlink"/>
            <w:rFonts w:cstheme="minorHAnsi"/>
            <w:noProof/>
          </w:rPr>
          <w:t>3.3</w:t>
        </w:r>
        <w:r>
          <w:rPr>
            <w:noProof/>
            <w:szCs w:val="22"/>
            <w:lang w:val="en-US"/>
          </w:rPr>
          <w:tab/>
        </w:r>
        <w:r w:rsidRPr="004F36C2">
          <w:rPr>
            <w:rStyle w:val="Hyperlink"/>
            <w:noProof/>
          </w:rPr>
          <w:t>Log Files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1"/>
        <w:rPr>
          <w:b w:val="0"/>
          <w:caps w:val="0"/>
          <w:noProof/>
          <w:sz w:val="22"/>
          <w:szCs w:val="22"/>
          <w:lang w:val="en-US"/>
        </w:rPr>
      </w:pPr>
      <w:hyperlink w:anchor="_Toc59134050" w:history="1">
        <w:r w:rsidRPr="004F36C2">
          <w:rPr>
            <w:rStyle w:val="Hyperlink"/>
            <w:rFonts w:cstheme="minorHAnsi"/>
            <w:noProof/>
          </w:rPr>
          <w:t>4.</w:t>
        </w:r>
        <w:r>
          <w:rPr>
            <w:b w:val="0"/>
            <w:caps w:val="0"/>
            <w:noProof/>
            <w:sz w:val="22"/>
            <w:szCs w:val="22"/>
            <w:lang w:val="en-US"/>
          </w:rPr>
          <w:tab/>
        </w:r>
        <w:r w:rsidRPr="004F36C2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1"/>
        <w:rPr>
          <w:b w:val="0"/>
          <w:caps w:val="0"/>
          <w:noProof/>
          <w:sz w:val="22"/>
          <w:szCs w:val="22"/>
          <w:lang w:val="en-US"/>
        </w:rPr>
      </w:pPr>
      <w:hyperlink w:anchor="_Toc59134051" w:history="1">
        <w:r w:rsidRPr="004F36C2">
          <w:rPr>
            <w:rStyle w:val="Hyperlink"/>
            <w:noProof/>
          </w:rPr>
          <w:t>APPENDIX A: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2"/>
        <w:tabs>
          <w:tab w:val="right" w:leader="dot" w:pos="9350"/>
        </w:tabs>
        <w:rPr>
          <w:noProof/>
          <w:szCs w:val="22"/>
          <w:lang w:val="en-US"/>
        </w:rPr>
      </w:pPr>
      <w:hyperlink w:anchor="_Toc59134052" w:history="1">
        <w:r w:rsidRPr="004F36C2">
          <w:rPr>
            <w:rStyle w:val="Hyperlink"/>
            <w:noProof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2BC9" w:rsidRDefault="00DD2BC9">
      <w:pPr>
        <w:pStyle w:val="TOC2"/>
        <w:tabs>
          <w:tab w:val="right" w:leader="dot" w:pos="9350"/>
        </w:tabs>
        <w:rPr>
          <w:noProof/>
          <w:szCs w:val="22"/>
          <w:lang w:val="en-US"/>
        </w:rPr>
      </w:pPr>
      <w:hyperlink w:anchor="_Toc59134053" w:history="1">
        <w:r w:rsidRPr="004F36C2">
          <w:rPr>
            <w:rStyle w:val="Hyperlink"/>
            <w:noProof/>
          </w:rPr>
          <w:t>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1283" w:rsidRDefault="002B6670" w:rsidP="00A95C78">
      <w:pPr>
        <w:rPr>
          <w:b/>
          <w:caps/>
          <w:sz w:val="24"/>
        </w:rPr>
      </w:pPr>
      <w:r>
        <w:rPr>
          <w:b/>
          <w:caps/>
          <w:sz w:val="24"/>
        </w:rPr>
        <w:fldChar w:fldCharType="end"/>
      </w:r>
    </w:p>
    <w:p w:rsidR="00E51283" w:rsidRDefault="00E51283">
      <w:pPr>
        <w:spacing w:before="0" w:after="160" w:line="259" w:lineRule="auto"/>
        <w:rPr>
          <w:b/>
          <w:caps/>
          <w:sz w:val="24"/>
        </w:rPr>
      </w:pPr>
      <w:r>
        <w:rPr>
          <w:b/>
          <w:caps/>
          <w:sz w:val="24"/>
        </w:rPr>
        <w:br w:type="page"/>
      </w:r>
    </w:p>
    <w:p w:rsidR="00E51283" w:rsidRPr="00655556" w:rsidRDefault="00E51283" w:rsidP="00E51283">
      <w:pPr>
        <w:pStyle w:val="Heading1"/>
      </w:pPr>
      <w:bookmarkStart w:id="2" w:name="_Toc406404573"/>
      <w:bookmarkStart w:id="3" w:name="_Toc59134028"/>
      <w:r w:rsidRPr="00655556">
        <w:lastRenderedPageBreak/>
        <w:t xml:space="preserve">Document </w:t>
      </w:r>
      <w:bookmarkEnd w:id="2"/>
      <w:r>
        <w:t>SPECIFICATIONS</w:t>
      </w:r>
      <w:bookmarkEnd w:id="3"/>
    </w:p>
    <w:p w:rsidR="00E51283" w:rsidRPr="00655556" w:rsidRDefault="00E51283" w:rsidP="00E51283">
      <w:pPr>
        <w:pStyle w:val="Heading2"/>
      </w:pPr>
      <w:bookmarkStart w:id="4" w:name="_Toc406404574"/>
      <w:bookmarkStart w:id="5" w:name="_Toc59134029"/>
      <w:r>
        <w:t>Revision</w:t>
      </w:r>
      <w:r w:rsidRPr="00655556">
        <w:t xml:space="preserve"> </w:t>
      </w:r>
      <w:bookmarkEnd w:id="4"/>
      <w:r>
        <w:t>History</w:t>
      </w:r>
      <w:bookmarkEnd w:id="5"/>
    </w:p>
    <w:p w:rsidR="00E51283" w:rsidRPr="000F47F4" w:rsidRDefault="00E51283" w:rsidP="00E51283">
      <w:pPr>
        <w:spacing w:before="0" w:after="0" w:line="240" w:lineRule="auto"/>
        <w:rPr>
          <w:sz w:val="22"/>
        </w:rPr>
      </w:pPr>
      <w:r w:rsidRPr="000F47F4">
        <w:rPr>
          <w:sz w:val="22"/>
        </w:rPr>
        <w:t>This details the changes between versions: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14"/>
        <w:gridCol w:w="1524"/>
        <w:gridCol w:w="2394"/>
        <w:gridCol w:w="4528"/>
      </w:tblGrid>
      <w:tr w:rsidR="00E51283" w:rsidRPr="005936B3" w:rsidTr="008B2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51283" w:rsidRPr="00754F45" w:rsidRDefault="00E51283" w:rsidP="00B509BF">
            <w:pPr>
              <w:spacing w:before="120" w:after="120"/>
              <w:jc w:val="center"/>
              <w:rPr>
                <w:rFonts w:ascii="Calibri" w:eastAsia="SimSun" w:hAnsi="Calibri"/>
                <w:b/>
                <w:bCs w:val="0"/>
                <w:sz w:val="22"/>
                <w:szCs w:val="22"/>
              </w:rPr>
            </w:pPr>
            <w:r w:rsidRPr="00754F45">
              <w:rPr>
                <w:rFonts w:ascii="Calibri" w:eastAsia="SimSun" w:hAnsi="Calibri"/>
                <w:b/>
                <w:bCs w:val="0"/>
                <w:sz w:val="22"/>
                <w:szCs w:val="22"/>
              </w:rPr>
              <w:t>Version</w:t>
            </w:r>
          </w:p>
        </w:tc>
        <w:tc>
          <w:tcPr>
            <w:tcW w:w="1539" w:type="dxa"/>
          </w:tcPr>
          <w:p w:rsidR="00E51283" w:rsidRPr="00754F45" w:rsidRDefault="00E51283" w:rsidP="00B509B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/>
                <w:b/>
                <w:bCs w:val="0"/>
                <w:sz w:val="22"/>
                <w:szCs w:val="22"/>
              </w:rPr>
            </w:pPr>
            <w:r w:rsidRPr="00754F45">
              <w:rPr>
                <w:rFonts w:ascii="Calibri" w:eastAsia="SimSun" w:hAnsi="Calibri"/>
                <w:b/>
                <w:bCs w:val="0"/>
                <w:sz w:val="22"/>
                <w:szCs w:val="22"/>
              </w:rPr>
              <w:t>Date</w:t>
            </w:r>
          </w:p>
        </w:tc>
        <w:tc>
          <w:tcPr>
            <w:tcW w:w="2421" w:type="dxa"/>
          </w:tcPr>
          <w:p w:rsidR="00E51283" w:rsidRPr="00754F45" w:rsidRDefault="00E51283" w:rsidP="00B509B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/>
                <w:b/>
                <w:bCs w:val="0"/>
                <w:sz w:val="22"/>
                <w:szCs w:val="22"/>
              </w:rPr>
            </w:pPr>
            <w:r w:rsidRPr="00754F45">
              <w:rPr>
                <w:rFonts w:ascii="Calibri" w:eastAsia="SimSun" w:hAnsi="Calibri"/>
                <w:b/>
                <w:bCs w:val="0"/>
                <w:sz w:val="22"/>
                <w:szCs w:val="22"/>
              </w:rPr>
              <w:t>Author (s)</w:t>
            </w:r>
          </w:p>
        </w:tc>
        <w:tc>
          <w:tcPr>
            <w:tcW w:w="4590" w:type="dxa"/>
          </w:tcPr>
          <w:p w:rsidR="00E51283" w:rsidRPr="00754F45" w:rsidRDefault="00E51283" w:rsidP="008B2F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/>
                <w:b/>
                <w:bCs w:val="0"/>
                <w:sz w:val="22"/>
                <w:szCs w:val="22"/>
              </w:rPr>
            </w:pPr>
            <w:r w:rsidRPr="00754F45">
              <w:rPr>
                <w:rFonts w:ascii="Calibri" w:eastAsia="SimSun" w:hAnsi="Calibri"/>
                <w:b/>
                <w:bCs w:val="0"/>
                <w:sz w:val="22"/>
                <w:szCs w:val="22"/>
              </w:rPr>
              <w:t>Revision</w:t>
            </w:r>
          </w:p>
        </w:tc>
      </w:tr>
    </w:tbl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080"/>
        <w:gridCol w:w="1278"/>
        <w:gridCol w:w="2550"/>
        <w:gridCol w:w="18"/>
        <w:gridCol w:w="3532"/>
      </w:tblGrid>
      <w:tr w:rsidR="00E51283" w:rsidRPr="005936B3" w:rsidTr="008B2F6C">
        <w:tc>
          <w:tcPr>
            <w:tcW w:w="1080" w:type="dxa"/>
            <w:shd w:val="clear" w:color="auto" w:fill="auto"/>
          </w:tcPr>
          <w:p w:rsidR="00E5128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bCs/>
                <w:sz w:val="22"/>
                <w:szCs w:val="22"/>
              </w:rPr>
            </w:pPr>
            <w:r w:rsidRPr="00C37DB8">
              <w:rPr>
                <w:rFonts w:ascii="Calibri" w:eastAsia="SimSun" w:hAnsi="Calibri"/>
                <w:bCs/>
                <w:sz w:val="22"/>
                <w:szCs w:val="22"/>
              </w:rPr>
              <w:t>1</w:t>
            </w:r>
            <w:r>
              <w:rPr>
                <w:rFonts w:ascii="Calibri" w:eastAsia="SimSun" w:hAnsi="Calibri"/>
                <w:bCs/>
                <w:sz w:val="22"/>
                <w:szCs w:val="22"/>
              </w:rPr>
              <w:t>.</w:t>
            </w:r>
            <w:r w:rsidRPr="00C37DB8">
              <w:rPr>
                <w:rFonts w:ascii="Calibri" w:eastAsia="SimSun" w:hAnsi="Calibri"/>
                <w:bCs/>
                <w:sz w:val="22"/>
                <w:szCs w:val="22"/>
              </w:rPr>
              <w:t>00</w:t>
            </w:r>
          </w:p>
        </w:tc>
        <w:tc>
          <w:tcPr>
            <w:tcW w:w="1126" w:type="dxa"/>
          </w:tcPr>
          <w:p w:rsidR="00E5128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  <w:r>
              <w:rPr>
                <w:rFonts w:ascii="Calibri" w:eastAsia="SimSun" w:hAnsi="Calibri"/>
                <w:sz w:val="22"/>
                <w:szCs w:val="22"/>
              </w:rPr>
              <w:t>1</w:t>
            </w:r>
            <w:r w:rsidR="00EA1577">
              <w:rPr>
                <w:rFonts w:ascii="Calibri" w:eastAsia="SimSun" w:hAnsi="Calibri"/>
                <w:sz w:val="22"/>
                <w:szCs w:val="22"/>
              </w:rPr>
              <w:t>7</w:t>
            </w:r>
            <w:r>
              <w:rPr>
                <w:rFonts w:ascii="Calibri" w:eastAsia="SimSun" w:hAnsi="Calibri"/>
                <w:sz w:val="22"/>
                <w:szCs w:val="22"/>
              </w:rPr>
              <w:t>/</w:t>
            </w:r>
            <w:r w:rsidR="00EA1577">
              <w:rPr>
                <w:rFonts w:ascii="Calibri" w:eastAsia="SimSun" w:hAnsi="Calibri"/>
                <w:sz w:val="22"/>
                <w:szCs w:val="22"/>
              </w:rPr>
              <w:t>12</w:t>
            </w:r>
            <w:r>
              <w:rPr>
                <w:rFonts w:ascii="Calibri" w:eastAsia="SimSun" w:hAnsi="Calibri"/>
                <w:sz w:val="22"/>
                <w:szCs w:val="22"/>
              </w:rPr>
              <w:t>/2020</w:t>
            </w:r>
          </w:p>
        </w:tc>
        <w:tc>
          <w:tcPr>
            <w:tcW w:w="2568" w:type="dxa"/>
            <w:gridSpan w:val="2"/>
          </w:tcPr>
          <w:p w:rsidR="00E51283" w:rsidRDefault="00454468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  <w:r>
              <w:rPr>
                <w:rFonts w:ascii="Calibri" w:eastAsia="SimSun" w:hAnsi="Calibri"/>
                <w:sz w:val="22"/>
                <w:szCs w:val="22"/>
              </w:rPr>
              <w:t>King</w:t>
            </w:r>
          </w:p>
        </w:tc>
        <w:tc>
          <w:tcPr>
            <w:tcW w:w="3532" w:type="dxa"/>
            <w:shd w:val="clear" w:color="auto" w:fill="auto"/>
          </w:tcPr>
          <w:p w:rsidR="00E51283" w:rsidRDefault="00E51283" w:rsidP="008B2F6C">
            <w:pPr>
              <w:spacing w:before="60" w:after="60" w:line="240" w:lineRule="auto"/>
              <w:rPr>
                <w:rFonts w:ascii="Calibri" w:eastAsia="SimSun" w:hAnsi="Calibri"/>
                <w:sz w:val="22"/>
                <w:szCs w:val="22"/>
              </w:rPr>
            </w:pPr>
            <w:r w:rsidRPr="00C37DB8">
              <w:rPr>
                <w:rFonts w:ascii="Calibri" w:eastAsia="SimSun" w:hAnsi="Calibri"/>
                <w:sz w:val="22"/>
                <w:szCs w:val="22"/>
              </w:rPr>
              <w:t>Initial Draft</w:t>
            </w:r>
          </w:p>
        </w:tc>
      </w:tr>
      <w:tr w:rsidR="00E51283" w:rsidRPr="005936B3" w:rsidTr="008B2F6C">
        <w:tc>
          <w:tcPr>
            <w:tcW w:w="1080" w:type="dxa"/>
            <w:shd w:val="clear" w:color="auto" w:fill="auto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  <w:tc>
          <w:tcPr>
            <w:tcW w:w="1126" w:type="dxa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2568" w:type="dxa"/>
            <w:gridSpan w:val="2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3532" w:type="dxa"/>
            <w:shd w:val="clear" w:color="auto" w:fill="auto"/>
          </w:tcPr>
          <w:p w:rsidR="00E51283" w:rsidRPr="005936B3" w:rsidRDefault="00E51283" w:rsidP="008B2F6C">
            <w:pPr>
              <w:spacing w:before="60" w:after="60" w:line="240" w:lineRule="auto"/>
              <w:rPr>
                <w:rFonts w:ascii="Calibri" w:eastAsia="SimSun" w:hAnsi="Calibri"/>
                <w:sz w:val="22"/>
                <w:szCs w:val="22"/>
              </w:rPr>
            </w:pPr>
          </w:p>
        </w:tc>
      </w:tr>
      <w:tr w:rsidR="00E51283" w:rsidRPr="005936B3" w:rsidTr="008B2F6C">
        <w:tc>
          <w:tcPr>
            <w:tcW w:w="1080" w:type="dxa"/>
            <w:shd w:val="clear" w:color="auto" w:fill="auto"/>
          </w:tcPr>
          <w:p w:rsidR="00E5128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  <w:tc>
          <w:tcPr>
            <w:tcW w:w="1126" w:type="dxa"/>
          </w:tcPr>
          <w:p w:rsidR="00E5128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2568" w:type="dxa"/>
            <w:gridSpan w:val="2"/>
          </w:tcPr>
          <w:p w:rsidR="00E5128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3532" w:type="dxa"/>
            <w:shd w:val="clear" w:color="auto" w:fill="auto"/>
          </w:tcPr>
          <w:p w:rsidR="00E51283" w:rsidRDefault="00E51283" w:rsidP="008B2F6C">
            <w:pPr>
              <w:spacing w:before="60" w:after="60" w:line="240" w:lineRule="auto"/>
              <w:rPr>
                <w:rFonts w:ascii="Calibri" w:eastAsia="SimSun" w:hAnsi="Calibri"/>
                <w:sz w:val="22"/>
                <w:szCs w:val="22"/>
              </w:rPr>
            </w:pPr>
          </w:p>
        </w:tc>
      </w:tr>
      <w:tr w:rsidR="00E51283" w:rsidRPr="005936B3" w:rsidTr="008B2F6C">
        <w:tc>
          <w:tcPr>
            <w:tcW w:w="1080" w:type="dxa"/>
            <w:shd w:val="clear" w:color="auto" w:fill="auto"/>
          </w:tcPr>
          <w:p w:rsidR="00E5128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  <w:tc>
          <w:tcPr>
            <w:tcW w:w="1126" w:type="dxa"/>
          </w:tcPr>
          <w:p w:rsidR="00E5128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2568" w:type="dxa"/>
            <w:gridSpan w:val="2"/>
          </w:tcPr>
          <w:p w:rsidR="00E5128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3532" w:type="dxa"/>
            <w:shd w:val="clear" w:color="auto" w:fill="auto"/>
          </w:tcPr>
          <w:p w:rsidR="00E51283" w:rsidRDefault="00E51283" w:rsidP="008B2F6C">
            <w:pPr>
              <w:spacing w:before="60" w:after="60" w:line="240" w:lineRule="auto"/>
              <w:rPr>
                <w:rFonts w:ascii="Calibri" w:eastAsia="SimSun" w:hAnsi="Calibri"/>
                <w:sz w:val="22"/>
                <w:szCs w:val="22"/>
              </w:rPr>
            </w:pPr>
          </w:p>
        </w:tc>
      </w:tr>
      <w:tr w:rsidR="00E51283" w:rsidRPr="005936B3" w:rsidTr="008B2F6C">
        <w:tc>
          <w:tcPr>
            <w:tcW w:w="1080" w:type="dxa"/>
            <w:shd w:val="clear" w:color="auto" w:fill="auto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  <w:tc>
          <w:tcPr>
            <w:tcW w:w="1126" w:type="dxa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2550" w:type="dxa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3550" w:type="dxa"/>
            <w:gridSpan w:val="2"/>
            <w:shd w:val="clear" w:color="auto" w:fill="auto"/>
          </w:tcPr>
          <w:p w:rsidR="00E51283" w:rsidRPr="005936B3" w:rsidRDefault="00E51283" w:rsidP="008B2F6C">
            <w:pPr>
              <w:spacing w:before="60" w:after="60" w:line="240" w:lineRule="auto"/>
              <w:rPr>
                <w:rFonts w:ascii="Calibri" w:eastAsia="SimSun" w:hAnsi="Calibri"/>
                <w:sz w:val="22"/>
                <w:szCs w:val="22"/>
              </w:rPr>
            </w:pPr>
          </w:p>
        </w:tc>
      </w:tr>
      <w:tr w:rsidR="00E51283" w:rsidRPr="005936B3" w:rsidTr="008B2F6C">
        <w:tc>
          <w:tcPr>
            <w:tcW w:w="1080" w:type="dxa"/>
            <w:shd w:val="clear" w:color="auto" w:fill="auto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  <w:tc>
          <w:tcPr>
            <w:tcW w:w="1126" w:type="dxa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2550" w:type="dxa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3550" w:type="dxa"/>
            <w:gridSpan w:val="2"/>
            <w:shd w:val="clear" w:color="auto" w:fill="auto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</w:tr>
      <w:tr w:rsidR="00E51283" w:rsidRPr="005936B3" w:rsidTr="008B2F6C">
        <w:tc>
          <w:tcPr>
            <w:tcW w:w="1080" w:type="dxa"/>
            <w:shd w:val="clear" w:color="auto" w:fill="auto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  <w:tc>
          <w:tcPr>
            <w:tcW w:w="1126" w:type="dxa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2550" w:type="dxa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3550" w:type="dxa"/>
            <w:gridSpan w:val="2"/>
            <w:shd w:val="clear" w:color="auto" w:fill="auto"/>
          </w:tcPr>
          <w:p w:rsidR="00E51283" w:rsidRPr="005936B3" w:rsidRDefault="00E51283" w:rsidP="00B509BF">
            <w:pPr>
              <w:spacing w:before="60" w:after="60" w:line="240" w:lineRule="auto"/>
              <w:jc w:val="center"/>
              <w:rPr>
                <w:rFonts w:ascii="Calibri" w:eastAsia="SimSun" w:hAnsi="Calibri"/>
                <w:sz w:val="22"/>
                <w:szCs w:val="22"/>
              </w:rPr>
            </w:pPr>
          </w:p>
        </w:tc>
      </w:tr>
    </w:tbl>
    <w:p w:rsidR="00E51283" w:rsidRPr="00655556" w:rsidRDefault="00E51283" w:rsidP="00E51283">
      <w:pPr>
        <w:pStyle w:val="Heading2"/>
      </w:pPr>
      <w:bookmarkStart w:id="6" w:name="_Toc405970770"/>
      <w:bookmarkStart w:id="7" w:name="_Toc406404576"/>
      <w:bookmarkStart w:id="8" w:name="_Toc59134030"/>
      <w:r w:rsidRPr="00655556">
        <w:t>Distribution</w:t>
      </w:r>
      <w:bookmarkEnd w:id="6"/>
      <w:bookmarkEnd w:id="7"/>
      <w:bookmarkEnd w:id="8"/>
    </w:p>
    <w:p w:rsidR="00E51283" w:rsidRPr="00420D92" w:rsidRDefault="00E51283" w:rsidP="00E51283">
      <w:pPr>
        <w:spacing w:before="0" w:after="0" w:line="240" w:lineRule="auto"/>
        <w:rPr>
          <w:rFonts w:ascii="Calibri" w:hAnsi="Calibri"/>
          <w:sz w:val="22"/>
          <w:szCs w:val="22"/>
        </w:rPr>
      </w:pPr>
      <w:r w:rsidRPr="00420D92">
        <w:rPr>
          <w:rFonts w:ascii="Calibri" w:hAnsi="Calibri"/>
          <w:sz w:val="22"/>
          <w:szCs w:val="22"/>
        </w:rPr>
        <w:t>This document has been distributed to:</w:t>
      </w:r>
    </w:p>
    <w:tbl>
      <w:tblPr>
        <w:tblStyle w:val="LightShading-Accent1"/>
        <w:tblW w:w="9450" w:type="dxa"/>
        <w:tblLook w:val="04A0" w:firstRow="1" w:lastRow="0" w:firstColumn="1" w:lastColumn="0" w:noHBand="0" w:noVBand="1"/>
      </w:tblPr>
      <w:tblGrid>
        <w:gridCol w:w="2824"/>
        <w:gridCol w:w="2824"/>
        <w:gridCol w:w="3802"/>
      </w:tblGrid>
      <w:tr w:rsidR="00E51283" w:rsidRPr="005936B3" w:rsidTr="00DD2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E51283" w:rsidRPr="005936B3" w:rsidRDefault="00E51283" w:rsidP="00B509BF">
            <w:pPr>
              <w:spacing w:before="120" w:after="120"/>
              <w:jc w:val="center"/>
              <w:rPr>
                <w:rFonts w:ascii="Calibri" w:eastAsia="SimSun" w:hAnsi="Calibri"/>
                <w:b/>
                <w:bCs w:val="0"/>
                <w:sz w:val="22"/>
                <w:szCs w:val="22"/>
              </w:rPr>
            </w:pPr>
            <w:r>
              <w:rPr>
                <w:rFonts w:ascii="Calibri" w:eastAsia="SimSun" w:hAnsi="Calibri"/>
                <w:b/>
                <w:bCs w:val="0"/>
                <w:sz w:val="22"/>
                <w:szCs w:val="22"/>
              </w:rPr>
              <w:t>Name</w:t>
            </w:r>
          </w:p>
        </w:tc>
        <w:tc>
          <w:tcPr>
            <w:tcW w:w="2824" w:type="dxa"/>
          </w:tcPr>
          <w:p w:rsidR="00E51283" w:rsidRDefault="00E51283" w:rsidP="00B509B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/>
                <w:b/>
                <w:bCs w:val="0"/>
                <w:sz w:val="22"/>
                <w:szCs w:val="22"/>
              </w:rPr>
            </w:pPr>
            <w:r>
              <w:rPr>
                <w:rFonts w:ascii="Calibri" w:eastAsia="SimSun" w:hAnsi="Calibri"/>
                <w:b/>
                <w:bCs w:val="0"/>
                <w:sz w:val="22"/>
                <w:szCs w:val="22"/>
              </w:rPr>
              <w:t>Organization</w:t>
            </w:r>
          </w:p>
        </w:tc>
        <w:tc>
          <w:tcPr>
            <w:tcW w:w="3802" w:type="dxa"/>
          </w:tcPr>
          <w:p w:rsidR="00E51283" w:rsidRPr="005936B3" w:rsidRDefault="00E51283" w:rsidP="00B509B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/>
                <w:b/>
                <w:bCs w:val="0"/>
                <w:sz w:val="22"/>
                <w:szCs w:val="22"/>
              </w:rPr>
            </w:pPr>
            <w:r>
              <w:rPr>
                <w:rFonts w:ascii="Calibri" w:eastAsia="SimSun" w:hAnsi="Calibri"/>
                <w:b/>
                <w:bCs w:val="0"/>
                <w:sz w:val="22"/>
                <w:szCs w:val="22"/>
              </w:rPr>
              <w:t>Team</w:t>
            </w:r>
          </w:p>
        </w:tc>
      </w:tr>
      <w:tr w:rsidR="00E51283" w:rsidRPr="002F0A8A" w:rsidTr="00DD2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E51283" w:rsidRPr="002F0A8A" w:rsidRDefault="00E51283" w:rsidP="00B509BF">
            <w:pPr>
              <w:spacing w:before="60" w:after="60"/>
              <w:rPr>
                <w:rFonts w:ascii="Calibri" w:eastAsia="SimSun" w:hAnsi="Calibri"/>
                <w:b w:val="0"/>
                <w:sz w:val="22"/>
                <w:szCs w:val="22"/>
              </w:rPr>
            </w:pPr>
            <w:bookmarkStart w:id="9" w:name="_GoBack"/>
            <w:bookmarkEnd w:id="9"/>
          </w:p>
        </w:tc>
        <w:tc>
          <w:tcPr>
            <w:tcW w:w="2824" w:type="dxa"/>
          </w:tcPr>
          <w:p w:rsidR="00E51283" w:rsidRPr="002F0A8A" w:rsidRDefault="00E51283" w:rsidP="00B509B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3802" w:type="dxa"/>
          </w:tcPr>
          <w:p w:rsidR="00E51283" w:rsidRPr="002F0A8A" w:rsidRDefault="00E51283" w:rsidP="00B509BF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/>
                <w:sz w:val="22"/>
                <w:szCs w:val="22"/>
              </w:rPr>
            </w:pPr>
          </w:p>
        </w:tc>
      </w:tr>
      <w:tr w:rsidR="00E51283" w:rsidRPr="002F0A8A" w:rsidTr="00DD2BC9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E51283" w:rsidRPr="002F0A8A" w:rsidRDefault="00E51283" w:rsidP="00B509BF">
            <w:pPr>
              <w:spacing w:before="60" w:after="60"/>
              <w:rPr>
                <w:rFonts w:ascii="Calibri" w:eastAsia="SimSun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824" w:type="dxa"/>
          </w:tcPr>
          <w:p w:rsidR="00E51283" w:rsidRPr="002F0A8A" w:rsidRDefault="00E51283" w:rsidP="00B509B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3802" w:type="dxa"/>
          </w:tcPr>
          <w:p w:rsidR="00E51283" w:rsidRPr="002F0A8A" w:rsidRDefault="00E51283" w:rsidP="00B509BF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/>
                <w:sz w:val="22"/>
                <w:szCs w:val="22"/>
              </w:rPr>
            </w:pPr>
          </w:p>
        </w:tc>
      </w:tr>
      <w:tr w:rsidR="00E51283" w:rsidRPr="002F0A8A" w:rsidTr="00DD2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E51283" w:rsidRPr="002F0A8A" w:rsidRDefault="00E51283" w:rsidP="00B509BF">
            <w:pPr>
              <w:spacing w:before="60" w:after="60"/>
              <w:rPr>
                <w:rFonts w:ascii="Calibri" w:eastAsia="SimSun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824" w:type="dxa"/>
          </w:tcPr>
          <w:p w:rsidR="00E51283" w:rsidRPr="002F0A8A" w:rsidRDefault="00E51283" w:rsidP="00B509B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3802" w:type="dxa"/>
          </w:tcPr>
          <w:p w:rsidR="00E51283" w:rsidRPr="002F0A8A" w:rsidRDefault="00E51283" w:rsidP="00B509B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/>
                <w:sz w:val="22"/>
                <w:szCs w:val="22"/>
              </w:rPr>
            </w:pPr>
          </w:p>
        </w:tc>
      </w:tr>
      <w:tr w:rsidR="00E51283" w:rsidRPr="002F0A8A" w:rsidTr="00DD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E51283" w:rsidRPr="002F0A8A" w:rsidRDefault="00E51283" w:rsidP="00B509BF">
            <w:pPr>
              <w:spacing w:before="60" w:after="60"/>
              <w:rPr>
                <w:rFonts w:ascii="Calibri" w:eastAsia="SimSun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824" w:type="dxa"/>
          </w:tcPr>
          <w:p w:rsidR="00E51283" w:rsidRPr="002F0A8A" w:rsidRDefault="00E51283" w:rsidP="00B509B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3802" w:type="dxa"/>
          </w:tcPr>
          <w:p w:rsidR="00E51283" w:rsidRPr="002F0A8A" w:rsidRDefault="00E51283" w:rsidP="00B509B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/>
                <w:sz w:val="22"/>
                <w:szCs w:val="22"/>
              </w:rPr>
            </w:pPr>
          </w:p>
        </w:tc>
      </w:tr>
      <w:tr w:rsidR="00E51283" w:rsidRPr="002F0A8A" w:rsidTr="00696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E51283" w:rsidRPr="002F0A8A" w:rsidRDefault="00E51283" w:rsidP="00B509BF">
            <w:pPr>
              <w:spacing w:before="60" w:after="60"/>
              <w:rPr>
                <w:rFonts w:ascii="Calibri" w:eastAsia="SimSun" w:hAnsi="Calibri"/>
                <w:b w:val="0"/>
                <w:bCs w:val="0"/>
                <w:sz w:val="22"/>
                <w:szCs w:val="22"/>
              </w:rPr>
            </w:pPr>
          </w:p>
          <w:p w:rsidR="00E51283" w:rsidRPr="002F0A8A" w:rsidRDefault="00E51283" w:rsidP="00B509BF">
            <w:pPr>
              <w:spacing w:before="60" w:after="60"/>
              <w:rPr>
                <w:rFonts w:ascii="Calibri" w:eastAsia="SimSun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824" w:type="dxa"/>
          </w:tcPr>
          <w:p w:rsidR="00E51283" w:rsidRPr="002F0A8A" w:rsidRDefault="00E51283" w:rsidP="00B509B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/>
                <w:sz w:val="22"/>
                <w:szCs w:val="22"/>
              </w:rPr>
            </w:pPr>
          </w:p>
        </w:tc>
        <w:tc>
          <w:tcPr>
            <w:tcW w:w="3802" w:type="dxa"/>
          </w:tcPr>
          <w:p w:rsidR="00E51283" w:rsidRPr="002F0A8A" w:rsidRDefault="00E51283" w:rsidP="00B509B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/>
                <w:sz w:val="22"/>
                <w:szCs w:val="22"/>
              </w:rPr>
            </w:pPr>
          </w:p>
        </w:tc>
      </w:tr>
    </w:tbl>
    <w:p w:rsidR="00E51283" w:rsidRDefault="00E51283" w:rsidP="00E51283"/>
    <w:p w:rsidR="004E25C2" w:rsidRDefault="004E25C2" w:rsidP="00E51283"/>
    <w:p w:rsidR="004E25C2" w:rsidRDefault="004E25C2" w:rsidP="00E51283"/>
    <w:p w:rsidR="004E25C2" w:rsidRDefault="004E25C2" w:rsidP="00E51283"/>
    <w:p w:rsidR="004E25C2" w:rsidRDefault="004E25C2" w:rsidP="00E51283"/>
    <w:p w:rsidR="004E25C2" w:rsidRDefault="004E25C2" w:rsidP="00E51283"/>
    <w:p w:rsidR="004E25C2" w:rsidRPr="002F0A8A" w:rsidRDefault="004E25C2" w:rsidP="00E51283"/>
    <w:p w:rsidR="00E51283" w:rsidRPr="00655556" w:rsidRDefault="00E51283" w:rsidP="00E51283">
      <w:pPr>
        <w:pStyle w:val="Heading2"/>
      </w:pPr>
      <w:bookmarkStart w:id="10" w:name="_Toc405970771"/>
      <w:bookmarkStart w:id="11" w:name="_Toc406404579"/>
      <w:bookmarkStart w:id="12" w:name="_Toc59134031"/>
      <w:r w:rsidRPr="00655556">
        <w:lastRenderedPageBreak/>
        <w:t>Reference Documents</w:t>
      </w:r>
      <w:bookmarkEnd w:id="10"/>
      <w:bookmarkEnd w:id="11"/>
      <w:bookmarkEnd w:id="12"/>
    </w:p>
    <w:p w:rsidR="00F52348" w:rsidRDefault="00E51283" w:rsidP="00F52348">
      <w:pPr>
        <w:spacing w:before="0" w:after="0" w:line="240" w:lineRule="auto"/>
        <w:rPr>
          <w:rFonts w:ascii="Calibri" w:hAnsi="Calibri"/>
          <w:sz w:val="22"/>
          <w:szCs w:val="22"/>
        </w:rPr>
      </w:pPr>
      <w:r w:rsidRPr="004B013B">
        <w:rPr>
          <w:rFonts w:ascii="Calibri" w:hAnsi="Calibri"/>
          <w:sz w:val="22"/>
          <w:szCs w:val="22"/>
        </w:rPr>
        <w:t>References may be made in this document to other documents. All such documents are referenced below:</w:t>
      </w:r>
    </w:p>
    <w:p w:rsidR="00F52348" w:rsidRDefault="00F52348" w:rsidP="00F52348">
      <w:pPr>
        <w:spacing w:before="0" w:after="0" w:line="240" w:lineRule="auto"/>
        <w:rPr>
          <w:rFonts w:ascii="Calibri" w:hAnsi="Calibri"/>
          <w:sz w:val="22"/>
          <w:szCs w:val="22"/>
        </w:rPr>
      </w:pPr>
    </w:p>
    <w:p w:rsidR="002B6670" w:rsidRPr="00F52348" w:rsidDel="00754F45" w:rsidRDefault="002B6670" w:rsidP="00F52348">
      <w:pPr>
        <w:spacing w:before="0" w:after="0" w:line="240" w:lineRule="auto"/>
        <w:rPr>
          <w:del w:id="13" w:author="910080" w:date="2014-12-23T09:21:00Z"/>
          <w:rFonts w:ascii="Calibri" w:hAnsi="Calibri"/>
          <w:sz w:val="22"/>
          <w:szCs w:val="22"/>
        </w:rPr>
      </w:pPr>
      <w:bookmarkStart w:id="14" w:name="_Toc515009261"/>
      <w:bookmarkStart w:id="15" w:name="_Toc515009574"/>
      <w:bookmarkStart w:id="16" w:name="_Toc515009591"/>
      <w:bookmarkStart w:id="17" w:name="_Toc515009607"/>
      <w:bookmarkStart w:id="18" w:name="_Toc524096948"/>
      <w:bookmarkStart w:id="19" w:name="_Toc524096984"/>
      <w:bookmarkStart w:id="20" w:name="_Toc51592060"/>
      <w:bookmarkStart w:id="21" w:name="_Toc51592092"/>
      <w:bookmarkStart w:id="22" w:name="_Toc51592394"/>
      <w:bookmarkStart w:id="23" w:name="_Toc51593237"/>
      <w:bookmarkStart w:id="24" w:name="_Toc51593562"/>
      <w:bookmarkStart w:id="25" w:name="_Toc51594864"/>
      <w:bookmarkStart w:id="26" w:name="_Toc53159140"/>
      <w:bookmarkStart w:id="27" w:name="_Toc53159193"/>
      <w:bookmarkStart w:id="28" w:name="_Toc53159252"/>
      <w:bookmarkStart w:id="29" w:name="_Toc53159302"/>
      <w:bookmarkStart w:id="30" w:name="_Toc53159356"/>
      <w:bookmarkStart w:id="31" w:name="_Toc53159404"/>
      <w:bookmarkStart w:id="32" w:name="_Toc53159443"/>
      <w:bookmarkStart w:id="33" w:name="_Toc53159580"/>
      <w:bookmarkStart w:id="34" w:name="_Toc53159745"/>
      <w:bookmarkStart w:id="35" w:name="_Toc53159869"/>
      <w:bookmarkStart w:id="36" w:name="_Toc53160795"/>
      <w:bookmarkStart w:id="37" w:name="_Toc57133557"/>
      <w:bookmarkStart w:id="38" w:name="_Toc5721984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2B6670" w:rsidRPr="00684267" w:rsidRDefault="002B6670" w:rsidP="002B6670">
      <w:pPr>
        <w:pStyle w:val="Heading1"/>
        <w:numPr>
          <w:ilvl w:val="0"/>
          <w:numId w:val="1"/>
        </w:numPr>
      </w:pPr>
      <w:bookmarkStart w:id="39" w:name="_Toc406565167"/>
      <w:bookmarkStart w:id="40" w:name="_Toc59134032"/>
      <w:r>
        <w:rPr>
          <w:lang w:val="en-CA"/>
        </w:rPr>
        <w:t>PURPOSE</w:t>
      </w:r>
      <w:bookmarkEnd w:id="39"/>
      <w:bookmarkEnd w:id="40"/>
    </w:p>
    <w:p w:rsidR="002B6670" w:rsidRDefault="002B6670" w:rsidP="002B6670">
      <w:pPr>
        <w:pStyle w:val="NoSpacing"/>
        <w:rPr>
          <w:b/>
        </w:rPr>
      </w:pPr>
      <w:bookmarkStart w:id="41" w:name="_Toc406565168"/>
    </w:p>
    <w:p w:rsidR="002B6670" w:rsidRPr="00B15E6B" w:rsidRDefault="002B6670" w:rsidP="002B6670">
      <w:pPr>
        <w:jc w:val="both"/>
      </w:pPr>
      <w:r w:rsidRPr="00B15E6B">
        <w:t xml:space="preserve">This document describes the </w:t>
      </w:r>
      <w:r>
        <w:t xml:space="preserve">overall technical design for </w:t>
      </w:r>
      <w:proofErr w:type="spellStart"/>
      <w:r w:rsidR="00F52348">
        <w:t>DataForm</w:t>
      </w:r>
      <w:proofErr w:type="spellEnd"/>
      <w:r w:rsidR="00F52348">
        <w:t xml:space="preserve"> to </w:t>
      </w:r>
      <w:proofErr w:type="spellStart"/>
      <w:r w:rsidR="00F52348">
        <w:t>GoData</w:t>
      </w:r>
      <w:proofErr w:type="spellEnd"/>
      <w:r w:rsidR="00F52348">
        <w:t xml:space="preserve"> Integration</w:t>
      </w:r>
      <w:r w:rsidRPr="00B15E6B">
        <w:t>. It is primarily i</w:t>
      </w:r>
      <w:r>
        <w:t>ntended for software developers and L4 support</w:t>
      </w:r>
      <w:r w:rsidRPr="00B15E6B">
        <w:t xml:space="preserve">. </w:t>
      </w:r>
    </w:p>
    <w:bookmarkEnd w:id="41"/>
    <w:p w:rsidR="002B6670" w:rsidRDefault="002B6670" w:rsidP="002B6670">
      <w:pPr>
        <w:pStyle w:val="NoSpacing"/>
      </w:pPr>
    </w:p>
    <w:p w:rsidR="002B6670" w:rsidRDefault="007D427C" w:rsidP="002B6670">
      <w:pPr>
        <w:pStyle w:val="Heading1"/>
        <w:numPr>
          <w:ilvl w:val="0"/>
          <w:numId w:val="1"/>
        </w:numPr>
      </w:pPr>
      <w:bookmarkStart w:id="42" w:name="_Toc301177385"/>
      <w:bookmarkStart w:id="43" w:name="_Toc301166828"/>
      <w:bookmarkStart w:id="44" w:name="_Toc283135423"/>
      <w:bookmarkStart w:id="45" w:name="_Toc283135394"/>
      <w:bookmarkStart w:id="46" w:name="_Toc283135176"/>
      <w:bookmarkStart w:id="47" w:name="_Toc283111019"/>
      <w:bookmarkStart w:id="48" w:name="_Toc301177388"/>
      <w:bookmarkStart w:id="49" w:name="_Toc301166831"/>
      <w:bookmarkStart w:id="50" w:name="_Toc283135428"/>
      <w:bookmarkStart w:id="51" w:name="_Toc283135399"/>
      <w:bookmarkStart w:id="52" w:name="_Toc283135181"/>
      <w:bookmarkStart w:id="53" w:name="_Toc283111022"/>
      <w:bookmarkStart w:id="54" w:name="_Toc59134033"/>
      <w:r>
        <w:t>OVERVIEW</w:t>
      </w:r>
      <w:bookmarkEnd w:id="54"/>
    </w:p>
    <w:p w:rsidR="002B6670" w:rsidRPr="00B15E6B" w:rsidRDefault="002B6670" w:rsidP="002B6670">
      <w:pPr>
        <w:jc w:val="both"/>
      </w:pPr>
      <w:r w:rsidRPr="00B15E6B">
        <w:t>This s</w:t>
      </w:r>
      <w:r w:rsidR="004A32C3">
        <w:t xml:space="preserve">ection of the document </w:t>
      </w:r>
      <w:r w:rsidR="00364934">
        <w:t>is an overview of</w:t>
      </w:r>
      <w:r w:rsidRPr="00B15E6B">
        <w:t xml:space="preserve"> </w:t>
      </w:r>
      <w:r w:rsidR="005848F3">
        <w:t xml:space="preserve">the technical implementation of the </w:t>
      </w:r>
      <w:proofErr w:type="spellStart"/>
      <w:r w:rsidR="00F52348">
        <w:t>DataForm</w:t>
      </w:r>
      <w:proofErr w:type="spellEnd"/>
      <w:r w:rsidR="00F52348">
        <w:t xml:space="preserve"> to </w:t>
      </w:r>
      <w:proofErr w:type="spellStart"/>
      <w:r w:rsidR="00F52348">
        <w:t>GoData</w:t>
      </w:r>
      <w:proofErr w:type="spellEnd"/>
      <w:r w:rsidR="00F52348">
        <w:t xml:space="preserve"> Integration</w:t>
      </w:r>
      <w:r w:rsidRPr="00B15E6B">
        <w:t>.</w:t>
      </w:r>
    </w:p>
    <w:p w:rsidR="002B6670" w:rsidRPr="00541149" w:rsidRDefault="002B6670" w:rsidP="002B6670"/>
    <w:p w:rsidR="002B6670" w:rsidRDefault="002B6670" w:rsidP="002B6670">
      <w:pPr>
        <w:pStyle w:val="Heading2"/>
        <w:numPr>
          <w:ilvl w:val="1"/>
          <w:numId w:val="1"/>
        </w:numPr>
      </w:pPr>
      <w:bookmarkStart w:id="55" w:name="_Toc59134034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>
        <w:t>I</w:t>
      </w:r>
      <w:r w:rsidR="00CD7338">
        <w:t>nfrastructure</w:t>
      </w:r>
      <w:bookmarkEnd w:id="55"/>
    </w:p>
    <w:p w:rsidR="002B6670" w:rsidRDefault="00F52348" w:rsidP="002B6670">
      <w:proofErr w:type="spellStart"/>
      <w:r>
        <w:t>DataForm</w:t>
      </w:r>
      <w:proofErr w:type="spellEnd"/>
      <w:r>
        <w:t xml:space="preserve"> to </w:t>
      </w:r>
      <w:proofErr w:type="spellStart"/>
      <w:r>
        <w:t>GoData</w:t>
      </w:r>
      <w:proofErr w:type="spellEnd"/>
      <w:r>
        <w:t xml:space="preserve"> Integration </w:t>
      </w:r>
      <w:r w:rsidR="005848F3">
        <w:t xml:space="preserve">is built using </w:t>
      </w:r>
      <w:r w:rsidR="002B6670">
        <w:t>the following:</w:t>
      </w:r>
    </w:p>
    <w:p w:rsidR="002B6670" w:rsidRDefault="005848F3" w:rsidP="00B312CE">
      <w:pPr>
        <w:pStyle w:val="ListParagraph"/>
        <w:numPr>
          <w:ilvl w:val="0"/>
          <w:numId w:val="4"/>
        </w:numPr>
      </w:pPr>
      <w:r>
        <w:t xml:space="preserve">.NET MVC </w:t>
      </w:r>
    </w:p>
    <w:p w:rsidR="004A7C11" w:rsidRDefault="004A7C11" w:rsidP="00B312CE">
      <w:pPr>
        <w:pStyle w:val="ListParagraph"/>
        <w:numPr>
          <w:ilvl w:val="0"/>
          <w:numId w:val="4"/>
        </w:numPr>
      </w:pPr>
      <w:r>
        <w:t>.</w:t>
      </w:r>
      <w:r w:rsidR="00B312CE">
        <w:t>NET Framework 4.7</w:t>
      </w:r>
      <w:r>
        <w:t>.2</w:t>
      </w:r>
    </w:p>
    <w:p w:rsidR="00541019" w:rsidRDefault="00541019" w:rsidP="002B6670">
      <w:pPr>
        <w:pStyle w:val="ListParagraph"/>
        <w:numPr>
          <w:ilvl w:val="0"/>
          <w:numId w:val="4"/>
        </w:numPr>
      </w:pPr>
      <w:proofErr w:type="spellStart"/>
      <w:r>
        <w:t>Newtonsoft.Json</w:t>
      </w:r>
      <w:proofErr w:type="spellEnd"/>
      <w:r>
        <w:t xml:space="preserve"> 12.0.3</w:t>
      </w:r>
    </w:p>
    <w:p w:rsidR="00F30A22" w:rsidRDefault="00F30A22" w:rsidP="002B6670">
      <w:pPr>
        <w:pStyle w:val="ListParagraph"/>
        <w:numPr>
          <w:ilvl w:val="0"/>
          <w:numId w:val="4"/>
        </w:numPr>
      </w:pPr>
      <w:r>
        <w:t>Visual Studio installer projects</w:t>
      </w:r>
    </w:p>
    <w:p w:rsidR="002B6670" w:rsidRPr="0058102A" w:rsidRDefault="002B6670" w:rsidP="002B6670"/>
    <w:p w:rsidR="002B6670" w:rsidRPr="00684267" w:rsidRDefault="003E5EFB" w:rsidP="002B6670">
      <w:pPr>
        <w:pStyle w:val="Heading2"/>
        <w:numPr>
          <w:ilvl w:val="1"/>
          <w:numId w:val="1"/>
        </w:numPr>
      </w:pPr>
      <w:bookmarkStart w:id="56" w:name="_Toc59134035"/>
      <w:r w:rsidRPr="003E5EFB">
        <w:t>Application Configurations</w:t>
      </w:r>
      <w:bookmarkEnd w:id="56"/>
    </w:p>
    <w:p w:rsidR="002B6670" w:rsidRDefault="009503A2" w:rsidP="00D55C5A">
      <w:pPr>
        <w:autoSpaceDE w:val="0"/>
        <w:autoSpaceDN w:val="0"/>
      </w:pPr>
      <w:bookmarkStart w:id="57" w:name="_Toc301177398"/>
      <w:bookmarkStart w:id="58" w:name="_Toc301166841"/>
      <w:bookmarkStart w:id="59" w:name="_Toc283135432"/>
      <w:bookmarkStart w:id="60" w:name="_Toc283135403"/>
      <w:bookmarkStart w:id="61" w:name="_Toc283135185"/>
      <w:bookmarkStart w:id="62" w:name="_Toc301177399"/>
      <w:bookmarkStart w:id="63" w:name="_Toc301166842"/>
      <w:bookmarkStart w:id="64" w:name="_Toc283135433"/>
      <w:bookmarkStart w:id="65" w:name="_Toc283135404"/>
      <w:bookmarkStart w:id="66" w:name="_Toc283135186"/>
      <w:bookmarkStart w:id="67" w:name="_Toc283111024"/>
      <w:proofErr w:type="spellStart"/>
      <w:r>
        <w:t>App</w:t>
      </w:r>
      <w:r w:rsidR="00916F79">
        <w:t>.config</w:t>
      </w:r>
      <w:proofErr w:type="spellEnd"/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LogFolder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C:\Go.Data\synch\logs\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Pr="00F30A22" w:rsidRDefault="00F30A22" w:rsidP="00F30A22">
      <w:pPr>
        <w:pStyle w:val="ListParagraph"/>
        <w:numPr>
          <w:ilvl w:val="0"/>
          <w:numId w:val="4"/>
        </w:numPr>
        <w:autoSpaceDE w:val="0"/>
        <w:autoSpaceDN w:val="0"/>
      </w:pPr>
      <w:r>
        <w:t>Folder path. used to identity the folder location that profile images are stored. This should be outside the application. Files would be served by the application.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DataForm.RemoteControlURL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https://extranet.who.int/dataformv3/index.php/admin/remotecontrol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Pr="00956FA2" w:rsidRDefault="00F30A22" w:rsidP="00956FA2">
      <w:pPr>
        <w:pStyle w:val="ListParagraph"/>
        <w:numPr>
          <w:ilvl w:val="0"/>
          <w:numId w:val="4"/>
        </w:numPr>
      </w:pPr>
      <w:r>
        <w:t xml:space="preserve">Authentication is done by getting a session key with a </w:t>
      </w:r>
      <w:proofErr w:type="gramStart"/>
      <w:r>
        <w:t>user name</w:t>
      </w:r>
      <w:proofErr w:type="gramEnd"/>
      <w:r>
        <w:t xml:space="preserve"> and password and using the session key to make the Request.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9503A2">
        <w:rPr>
          <w:rFonts w:ascii="Consolas" w:hAnsi="Consolas" w:cs="Consolas"/>
          <w:color w:val="0000FF"/>
          <w:sz w:val="19"/>
          <w:szCs w:val="19"/>
          <w:lang w:val="en-US"/>
        </w:rPr>
        <w:t>Username is 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9503A2">
        <w:rPr>
          <w:rFonts w:ascii="Consolas" w:hAnsi="Consolas" w:cs="Consolas"/>
          <w:color w:val="0000FF"/>
          <w:sz w:val="19"/>
          <w:szCs w:val="19"/>
          <w:lang w:val="en-US"/>
        </w:rPr>
        <w:t>Password is 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9503A2">
        <w:rPr>
          <w:rFonts w:ascii="Consolas" w:hAnsi="Consolas" w:cs="Consolas"/>
          <w:color w:val="0000FF"/>
          <w:sz w:val="19"/>
          <w:szCs w:val="19"/>
          <w:lang w:val="en-US"/>
        </w:rPr>
        <w:t>Id is 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LimeSurvey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method: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export_responses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LimeSurvey.sDocumentType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LimeSurvey.sLanguageCode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LimeSurvey.sCompletionStatus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complete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LimeSurvey.sHeadingType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LimeSurvey.sResponseType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LimeSurvey.iFromResponseID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85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LimeSurvey.iToResponseID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56FA2" w:rsidRPr="00956FA2" w:rsidRDefault="00956FA2" w:rsidP="00956FA2">
      <w:pPr>
        <w:pStyle w:val="ListParagraph"/>
        <w:numPr>
          <w:ilvl w:val="0"/>
          <w:numId w:val="4"/>
        </w:numPr>
      </w:pPr>
      <w:r>
        <w:t xml:space="preserve">To retrieve </w:t>
      </w:r>
      <w:proofErr w:type="spellStart"/>
      <w:r>
        <w:t>Limesurvey</w:t>
      </w:r>
      <w:proofErr w:type="spellEnd"/>
      <w:r>
        <w:t xml:space="preserve"> id by range. This may tune up performance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LimeSurvey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method: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list_participants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LimeSurvey.iStart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LimeSurvey.iLimit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LimeSurvey.bUnused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LimeSurvey.aAttributes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usesleft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LimeSurvey.aConditions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GoData.UserName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956FA2">
        <w:rPr>
          <w:rFonts w:ascii="Consolas" w:hAnsi="Consolas" w:cs="Consolas"/>
          <w:color w:val="0000FF"/>
          <w:sz w:val="19"/>
          <w:szCs w:val="19"/>
          <w:lang w:val="en-US"/>
        </w:rPr>
        <w:t>Username is 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GoData.Password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956FA2">
        <w:rPr>
          <w:rFonts w:ascii="Consolas" w:hAnsi="Consolas" w:cs="Consolas"/>
          <w:color w:val="0000FF"/>
          <w:sz w:val="19"/>
          <w:szCs w:val="19"/>
          <w:lang w:val="en-US"/>
        </w:rPr>
        <w:t>Password is 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GoData.OutbreakID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="00956FA2">
        <w:rPr>
          <w:rFonts w:ascii="Consolas" w:hAnsi="Consolas" w:cs="Consolas"/>
          <w:color w:val="0000FF"/>
          <w:sz w:val="19"/>
          <w:szCs w:val="19"/>
          <w:lang w:val="en-US"/>
        </w:rPr>
        <w:t>OutbreakID</w:t>
      </w:r>
      <w:proofErr w:type="spellEnd"/>
      <w:r w:rsidR="00956FA2">
        <w:rPr>
          <w:rFonts w:ascii="Consolas" w:hAnsi="Consolas" w:cs="Consolas"/>
          <w:color w:val="0000FF"/>
          <w:sz w:val="19"/>
          <w:szCs w:val="19"/>
          <w:lang w:val="en-US"/>
        </w:rPr>
        <w:t xml:space="preserve"> is 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30A22" w:rsidRDefault="00F30A22" w:rsidP="00F30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GoData.APIUrl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http://godata_shw.who.int/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api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855BB" w:rsidRDefault="00956FA2" w:rsidP="00956FA2">
      <w:pPr>
        <w:pStyle w:val="ListParagraph"/>
        <w:numPr>
          <w:ilvl w:val="0"/>
          <w:numId w:val="4"/>
        </w:numPr>
      </w:pPr>
      <w:proofErr w:type="spellStart"/>
      <w:r>
        <w:t>LoopBack</w:t>
      </w:r>
      <w:proofErr w:type="spellEnd"/>
      <w:r>
        <w:t xml:space="preserve"> API Explorer. Can use to validate </w:t>
      </w:r>
      <w:proofErr w:type="spellStart"/>
      <w:proofErr w:type="gramStart"/>
      <w:r>
        <w:t>Go.Data</w:t>
      </w:r>
      <w:proofErr w:type="spellEnd"/>
      <w:proofErr w:type="gramEnd"/>
      <w:r>
        <w:t xml:space="preserve"> API</w:t>
      </w:r>
    </w:p>
    <w:p w:rsidR="002B6670" w:rsidRDefault="002B6670" w:rsidP="002B6670">
      <w:pPr>
        <w:autoSpaceDE w:val="0"/>
        <w:autoSpaceDN w:val="0"/>
      </w:pPr>
    </w:p>
    <w:p w:rsidR="002B6670" w:rsidRDefault="005031BF" w:rsidP="002B6670">
      <w:pPr>
        <w:pStyle w:val="Heading2"/>
        <w:numPr>
          <w:ilvl w:val="1"/>
          <w:numId w:val="1"/>
        </w:numPr>
      </w:pPr>
      <w:bookmarkStart w:id="68" w:name="_Toc59134036"/>
      <w:r w:rsidRPr="005031BF">
        <w:t>Application Security</w:t>
      </w:r>
      <w:bookmarkEnd w:id="68"/>
    </w:p>
    <w:p w:rsidR="002B6670" w:rsidRDefault="003976E9" w:rsidP="002B6670">
      <w:pPr>
        <w:pStyle w:val="Heading3"/>
      </w:pPr>
      <w:bookmarkStart w:id="69" w:name="_Toc59134037"/>
      <w:r>
        <w:t>User Authentication</w:t>
      </w:r>
      <w:bookmarkEnd w:id="69"/>
    </w:p>
    <w:p w:rsidR="002B6670" w:rsidRPr="00485CC1" w:rsidRDefault="00FA0CA4" w:rsidP="00D55C5A">
      <w:r>
        <w:t>No authentication is required as the console app will run by scheduler. This is without human interaction.</w:t>
      </w:r>
    </w:p>
    <w:p w:rsidR="007D20BD" w:rsidRDefault="007D20BD" w:rsidP="00C04D59"/>
    <w:p w:rsidR="007D20BD" w:rsidRDefault="005031BF" w:rsidP="007D20BD">
      <w:pPr>
        <w:pStyle w:val="Heading2"/>
        <w:numPr>
          <w:ilvl w:val="1"/>
          <w:numId w:val="1"/>
        </w:numPr>
      </w:pPr>
      <w:bookmarkStart w:id="70" w:name="_Toc59134038"/>
      <w:r w:rsidRPr="005031BF">
        <w:t>Application Landscape</w:t>
      </w:r>
      <w:bookmarkEnd w:id="70"/>
    </w:p>
    <w:p w:rsidR="000655D7" w:rsidRDefault="000655D7" w:rsidP="000655D7">
      <w:pPr>
        <w:pStyle w:val="Heading3"/>
      </w:pPr>
      <w:bookmarkStart w:id="71" w:name="_Toc59134039"/>
      <w:r>
        <w:t xml:space="preserve">Project </w:t>
      </w:r>
      <w:r w:rsidR="00087B48">
        <w:t>M</w:t>
      </w:r>
      <w:r>
        <w:t>anagement</w:t>
      </w:r>
      <w:bookmarkEnd w:id="71"/>
    </w:p>
    <w:p w:rsidR="000655D7" w:rsidRPr="00FB1154" w:rsidRDefault="000655D7" w:rsidP="000655D7">
      <w:pPr>
        <w:rPr>
          <w:sz w:val="2"/>
          <w:szCs w:val="2"/>
        </w:rPr>
      </w:pPr>
    </w:p>
    <w:tbl>
      <w:tblPr>
        <w:tblStyle w:val="TableGrid"/>
        <w:tblW w:w="9355" w:type="dxa"/>
        <w:tblLayout w:type="fixed"/>
        <w:tblLook w:val="01E0" w:firstRow="1" w:lastRow="1" w:firstColumn="1" w:lastColumn="1" w:noHBand="0" w:noVBand="0"/>
      </w:tblPr>
      <w:tblGrid>
        <w:gridCol w:w="2021"/>
        <w:gridCol w:w="5174"/>
        <w:gridCol w:w="2160"/>
      </w:tblGrid>
      <w:tr w:rsidR="007F3A4E" w:rsidTr="0084679C">
        <w:trPr>
          <w:trHeight w:val="242"/>
        </w:trPr>
        <w:tc>
          <w:tcPr>
            <w:tcW w:w="2021" w:type="dxa"/>
            <w:shd w:val="clear" w:color="auto" w:fill="3366FF"/>
          </w:tcPr>
          <w:p w:rsidR="007F3A4E" w:rsidRDefault="0084679C" w:rsidP="00DF33AD">
            <w:pPr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Parameter</w:t>
            </w:r>
          </w:p>
        </w:tc>
        <w:tc>
          <w:tcPr>
            <w:tcW w:w="5174" w:type="dxa"/>
            <w:shd w:val="clear" w:color="auto" w:fill="3366FF"/>
          </w:tcPr>
          <w:p w:rsidR="007F3A4E" w:rsidRDefault="0084679C" w:rsidP="00DF33AD">
            <w:pPr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Value</w:t>
            </w:r>
          </w:p>
        </w:tc>
        <w:tc>
          <w:tcPr>
            <w:tcW w:w="2160" w:type="dxa"/>
            <w:shd w:val="clear" w:color="auto" w:fill="3366FF"/>
          </w:tcPr>
          <w:p w:rsidR="007F3A4E" w:rsidRDefault="0084679C" w:rsidP="00DF33AD">
            <w:pPr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Note</w:t>
            </w:r>
          </w:p>
        </w:tc>
      </w:tr>
      <w:tr w:rsidR="007F3A4E" w:rsidTr="00FA0CA4">
        <w:trPr>
          <w:trHeight w:val="395"/>
        </w:trPr>
        <w:tc>
          <w:tcPr>
            <w:tcW w:w="2021" w:type="dxa"/>
          </w:tcPr>
          <w:p w:rsidR="007F3A4E" w:rsidRDefault="0084679C" w:rsidP="00DF33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Code</w:t>
            </w:r>
          </w:p>
        </w:tc>
        <w:tc>
          <w:tcPr>
            <w:tcW w:w="5174" w:type="dxa"/>
          </w:tcPr>
          <w:p w:rsidR="007F3A4E" w:rsidRDefault="007F3A4E" w:rsidP="00DF33AD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7F3A4E" w:rsidRPr="007F3A4E" w:rsidRDefault="007F3A4E" w:rsidP="00DF33AD"/>
        </w:tc>
      </w:tr>
      <w:tr w:rsidR="00FA0CA4" w:rsidTr="00FA0CA4">
        <w:trPr>
          <w:trHeight w:val="395"/>
        </w:trPr>
        <w:tc>
          <w:tcPr>
            <w:tcW w:w="2021" w:type="dxa"/>
          </w:tcPr>
          <w:p w:rsidR="00FA0CA4" w:rsidRDefault="00FA0CA4" w:rsidP="00DF33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UAT Site</w:t>
            </w:r>
          </w:p>
        </w:tc>
        <w:tc>
          <w:tcPr>
            <w:tcW w:w="5174" w:type="dxa"/>
          </w:tcPr>
          <w:p w:rsidR="00FA0CA4" w:rsidRDefault="00FA0CA4" w:rsidP="00DF33AD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FA0CA4" w:rsidRPr="007F3A4E" w:rsidRDefault="00FA0CA4" w:rsidP="00DF33AD"/>
        </w:tc>
      </w:tr>
      <w:tr w:rsidR="007F3A4E" w:rsidRPr="00BE0BAD" w:rsidTr="0084679C">
        <w:tc>
          <w:tcPr>
            <w:tcW w:w="2021" w:type="dxa"/>
          </w:tcPr>
          <w:p w:rsidR="007F3A4E" w:rsidRDefault="007F3A4E" w:rsidP="00DF33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Production</w:t>
            </w:r>
          </w:p>
        </w:tc>
        <w:tc>
          <w:tcPr>
            <w:tcW w:w="5174" w:type="dxa"/>
          </w:tcPr>
          <w:p w:rsidR="007F3A4E" w:rsidRDefault="007F3A4E" w:rsidP="00DF33AD">
            <w:pPr>
              <w:textAlignment w:val="top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7F3A4E" w:rsidRPr="00BE0BAD" w:rsidRDefault="007F3A4E" w:rsidP="00DF33AD">
            <w:pPr>
              <w:rPr>
                <w:sz w:val="16"/>
                <w:szCs w:val="16"/>
              </w:rPr>
            </w:pPr>
          </w:p>
        </w:tc>
      </w:tr>
    </w:tbl>
    <w:p w:rsidR="000655D7" w:rsidRDefault="00FF3D49" w:rsidP="000655D7">
      <w:pPr>
        <w:pStyle w:val="Heading3"/>
      </w:pPr>
      <w:bookmarkStart w:id="72" w:name="_Toc59134040"/>
      <w:r w:rsidRPr="00FF3D49">
        <w:lastRenderedPageBreak/>
        <w:t>Source Control/ Project Folders</w:t>
      </w:r>
      <w:bookmarkEnd w:id="72"/>
    </w:p>
    <w:p w:rsidR="00AB0FC5" w:rsidRDefault="000655D7" w:rsidP="00AB0FC5">
      <w:pPr>
        <w:numPr>
          <w:ilvl w:val="0"/>
          <w:numId w:val="11"/>
        </w:numPr>
        <w:spacing w:before="120" w:after="120" w:line="240" w:lineRule="auto"/>
      </w:pPr>
      <w:r>
        <w:t>Source Control</w:t>
      </w:r>
      <w:r>
        <w:tab/>
        <w:t xml:space="preserve">: </w:t>
      </w:r>
      <w:proofErr w:type="spellStart"/>
      <w:r w:rsidR="00FA0CA4">
        <w:t>Github</w:t>
      </w:r>
      <w:proofErr w:type="spellEnd"/>
    </w:p>
    <w:p w:rsidR="000655D7" w:rsidRPr="00AB0FC5" w:rsidRDefault="000655D7" w:rsidP="00AB0FC5">
      <w:pPr>
        <w:numPr>
          <w:ilvl w:val="0"/>
          <w:numId w:val="11"/>
        </w:numPr>
        <w:spacing w:before="120" w:after="120" w:line="240" w:lineRule="auto"/>
      </w:pPr>
      <w:r>
        <w:t>URL</w:t>
      </w:r>
      <w:r>
        <w:tab/>
      </w:r>
      <w:r w:rsidR="00CD5A4D">
        <w:t xml:space="preserve">                </w:t>
      </w:r>
      <w:r>
        <w:t xml:space="preserve">: </w:t>
      </w:r>
      <w:hyperlink r:id="rId8" w:history="1">
        <w:r w:rsidR="00AB0FC5" w:rsidRPr="008A5650">
          <w:t>https://github.com/WorldHealthOrganization/godata/</w:t>
        </w:r>
      </w:hyperlink>
      <w:r w:rsidR="008A5650">
        <w:t xml:space="preserve">  </w:t>
      </w:r>
    </w:p>
    <w:p w:rsidR="00E903A0" w:rsidRDefault="000655D7" w:rsidP="00E903A0">
      <w:pPr>
        <w:numPr>
          <w:ilvl w:val="0"/>
          <w:numId w:val="11"/>
        </w:numPr>
        <w:spacing w:before="120" w:after="120" w:line="240" w:lineRule="auto"/>
      </w:pPr>
      <w:r>
        <w:t>Latest source code folder</w:t>
      </w:r>
      <w:r w:rsidR="00821AB1">
        <w:tab/>
      </w:r>
      <w:r w:rsidR="00821AB1">
        <w:tab/>
      </w:r>
      <w:r>
        <w:t xml:space="preserve">: </w:t>
      </w:r>
    </w:p>
    <w:p w:rsidR="00925784" w:rsidRDefault="00925784" w:rsidP="00925784">
      <w:pPr>
        <w:numPr>
          <w:ilvl w:val="0"/>
          <w:numId w:val="11"/>
        </w:numPr>
        <w:spacing w:before="120" w:after="120" w:line="240" w:lineRule="auto"/>
      </w:pPr>
      <w:r>
        <w:t>Latest documentation folder</w:t>
      </w:r>
      <w:r w:rsidR="00821AB1">
        <w:tab/>
      </w:r>
      <w:r>
        <w:t xml:space="preserve">: </w:t>
      </w:r>
    </w:p>
    <w:p w:rsidR="00925784" w:rsidRDefault="00925784" w:rsidP="00925784">
      <w:pPr>
        <w:spacing w:before="120" w:after="120" w:line="240" w:lineRule="auto"/>
        <w:ind w:left="720"/>
      </w:pPr>
    </w:p>
    <w:p w:rsidR="00810E1B" w:rsidRDefault="00925784" w:rsidP="00810E1B">
      <w:pPr>
        <w:pStyle w:val="Heading3"/>
      </w:pPr>
      <w:bookmarkStart w:id="73" w:name="_Toc59134041"/>
      <w:r>
        <w:t>Application</w:t>
      </w:r>
      <w:bookmarkEnd w:id="73"/>
    </w:p>
    <w:p w:rsidR="00810E1B" w:rsidRPr="00810E1B" w:rsidRDefault="00810E1B" w:rsidP="00810E1B"/>
    <w:tbl>
      <w:tblPr>
        <w:tblStyle w:val="TableGrid"/>
        <w:tblW w:w="9445" w:type="dxa"/>
        <w:tblLayout w:type="fixed"/>
        <w:tblLook w:val="01E0" w:firstRow="1" w:lastRow="1" w:firstColumn="1" w:lastColumn="1" w:noHBand="0" w:noVBand="0"/>
      </w:tblPr>
      <w:tblGrid>
        <w:gridCol w:w="3012"/>
        <w:gridCol w:w="5443"/>
        <w:gridCol w:w="990"/>
      </w:tblGrid>
      <w:tr w:rsidR="0024608A" w:rsidTr="00925784">
        <w:tc>
          <w:tcPr>
            <w:tcW w:w="3012" w:type="dxa"/>
            <w:shd w:val="clear" w:color="auto" w:fill="3366FF"/>
          </w:tcPr>
          <w:p w:rsidR="0024608A" w:rsidRDefault="0024608A" w:rsidP="00DD511E">
            <w:pPr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Parameter</w:t>
            </w:r>
          </w:p>
        </w:tc>
        <w:tc>
          <w:tcPr>
            <w:tcW w:w="5443" w:type="dxa"/>
            <w:shd w:val="clear" w:color="auto" w:fill="3366FF"/>
          </w:tcPr>
          <w:p w:rsidR="0024608A" w:rsidRDefault="0024608A" w:rsidP="00DD511E">
            <w:pPr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Value</w:t>
            </w:r>
          </w:p>
        </w:tc>
        <w:tc>
          <w:tcPr>
            <w:tcW w:w="990" w:type="dxa"/>
            <w:shd w:val="clear" w:color="auto" w:fill="3366FF"/>
          </w:tcPr>
          <w:p w:rsidR="0024608A" w:rsidRDefault="0024608A" w:rsidP="00DD511E">
            <w:pPr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Notes</w:t>
            </w:r>
          </w:p>
        </w:tc>
      </w:tr>
      <w:tr w:rsidR="0024608A" w:rsidTr="00925784">
        <w:tc>
          <w:tcPr>
            <w:tcW w:w="3012" w:type="dxa"/>
          </w:tcPr>
          <w:p w:rsidR="0024608A" w:rsidRDefault="00E909B9" w:rsidP="00DD511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LSIntegration</w:t>
            </w:r>
            <w:proofErr w:type="spellEnd"/>
          </w:p>
        </w:tc>
        <w:tc>
          <w:tcPr>
            <w:tcW w:w="5443" w:type="dxa"/>
          </w:tcPr>
          <w:p w:rsidR="0024608A" w:rsidRDefault="00DE4755" w:rsidP="00DD51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E909B9">
              <w:rPr>
                <w:sz w:val="16"/>
                <w:szCs w:val="16"/>
              </w:rPr>
              <w:t>NET</w:t>
            </w:r>
            <w:r>
              <w:rPr>
                <w:sz w:val="16"/>
                <w:szCs w:val="16"/>
              </w:rPr>
              <w:t xml:space="preserve"> solution</w:t>
            </w:r>
            <w:r w:rsidR="002B7CEB">
              <w:rPr>
                <w:sz w:val="16"/>
                <w:szCs w:val="16"/>
              </w:rPr>
              <w:t xml:space="preserve">. </w:t>
            </w:r>
            <w:r w:rsidR="00E909B9">
              <w:rPr>
                <w:sz w:val="16"/>
                <w:szCs w:val="16"/>
              </w:rPr>
              <w:t xml:space="preserve">Test/debugging </w:t>
            </w:r>
            <w:r w:rsidR="002B7CEB">
              <w:rPr>
                <w:sz w:val="16"/>
                <w:szCs w:val="16"/>
              </w:rPr>
              <w:t>layer.</w:t>
            </w:r>
          </w:p>
        </w:tc>
        <w:tc>
          <w:tcPr>
            <w:tcW w:w="990" w:type="dxa"/>
          </w:tcPr>
          <w:p w:rsidR="0024608A" w:rsidRDefault="0024608A" w:rsidP="00DD511E">
            <w:pPr>
              <w:rPr>
                <w:sz w:val="16"/>
                <w:szCs w:val="16"/>
              </w:rPr>
            </w:pPr>
          </w:p>
        </w:tc>
      </w:tr>
      <w:tr w:rsidR="00E12D53" w:rsidTr="00925784">
        <w:tc>
          <w:tcPr>
            <w:tcW w:w="3012" w:type="dxa"/>
          </w:tcPr>
          <w:p w:rsidR="00E12D53" w:rsidRDefault="00E12D53" w:rsidP="00DD511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JsonRPCclient</w:t>
            </w:r>
            <w:proofErr w:type="spellEnd"/>
          </w:p>
        </w:tc>
        <w:tc>
          <w:tcPr>
            <w:tcW w:w="5443" w:type="dxa"/>
          </w:tcPr>
          <w:p w:rsidR="00E12D53" w:rsidRDefault="007B5E34" w:rsidP="00DD51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used to call lime survey</w:t>
            </w:r>
          </w:p>
        </w:tc>
        <w:tc>
          <w:tcPr>
            <w:tcW w:w="990" w:type="dxa"/>
          </w:tcPr>
          <w:p w:rsidR="00E12D53" w:rsidRDefault="00E12D53" w:rsidP="00DD511E">
            <w:pPr>
              <w:rPr>
                <w:sz w:val="16"/>
                <w:szCs w:val="16"/>
              </w:rPr>
            </w:pPr>
          </w:p>
        </w:tc>
      </w:tr>
      <w:tr w:rsidR="0024608A" w:rsidTr="00925784">
        <w:tc>
          <w:tcPr>
            <w:tcW w:w="3012" w:type="dxa"/>
          </w:tcPr>
          <w:p w:rsidR="0024608A" w:rsidRDefault="00E909B9" w:rsidP="00DD511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WindowApp</w:t>
            </w:r>
            <w:proofErr w:type="spellEnd"/>
          </w:p>
        </w:tc>
        <w:tc>
          <w:tcPr>
            <w:tcW w:w="5443" w:type="dxa"/>
          </w:tcPr>
          <w:p w:rsidR="0024608A" w:rsidRDefault="00E909B9" w:rsidP="00DD51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Console app to call .NET solution.</w:t>
            </w:r>
          </w:p>
        </w:tc>
        <w:tc>
          <w:tcPr>
            <w:tcW w:w="990" w:type="dxa"/>
          </w:tcPr>
          <w:p w:rsidR="0024608A" w:rsidRDefault="0024608A" w:rsidP="00DD511E">
            <w:pPr>
              <w:rPr>
                <w:sz w:val="16"/>
                <w:szCs w:val="16"/>
              </w:rPr>
            </w:pPr>
          </w:p>
        </w:tc>
      </w:tr>
      <w:tr w:rsidR="0024608A" w:rsidTr="00925784">
        <w:tc>
          <w:tcPr>
            <w:tcW w:w="3012" w:type="dxa"/>
          </w:tcPr>
          <w:p w:rsidR="0024608A" w:rsidRDefault="00E909B9" w:rsidP="00DD51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Setup</w:t>
            </w:r>
          </w:p>
        </w:tc>
        <w:tc>
          <w:tcPr>
            <w:tcW w:w="5443" w:type="dxa"/>
          </w:tcPr>
          <w:p w:rsidR="0024608A" w:rsidRDefault="00E909B9" w:rsidP="00DD51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Setup/MSI installer </w:t>
            </w:r>
            <w:r w:rsidR="00F400B5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24608A" w:rsidRDefault="0024608A" w:rsidP="00DD511E">
            <w:pPr>
              <w:rPr>
                <w:sz w:val="16"/>
                <w:szCs w:val="16"/>
              </w:rPr>
            </w:pPr>
          </w:p>
        </w:tc>
      </w:tr>
    </w:tbl>
    <w:p w:rsidR="00174059" w:rsidRDefault="00174059" w:rsidP="00C04D59">
      <w:r>
        <w:br w:type="page"/>
      </w:r>
    </w:p>
    <w:p w:rsidR="00174059" w:rsidRDefault="00402914" w:rsidP="00174059">
      <w:pPr>
        <w:pStyle w:val="Heading1"/>
        <w:numPr>
          <w:ilvl w:val="0"/>
          <w:numId w:val="1"/>
        </w:numPr>
      </w:pPr>
      <w:bookmarkStart w:id="74" w:name="_Toc59134042"/>
      <w:r>
        <w:lastRenderedPageBreak/>
        <w:t>TECHNICAL IMPLEMENTATION</w:t>
      </w:r>
      <w:bookmarkEnd w:id="74"/>
    </w:p>
    <w:p w:rsidR="00174059" w:rsidRDefault="00174059" w:rsidP="00B51EED">
      <w:pPr>
        <w:jc w:val="both"/>
      </w:pPr>
      <w:r w:rsidRPr="00B15E6B">
        <w:t xml:space="preserve">This section of the document describes </w:t>
      </w:r>
      <w:r>
        <w:t xml:space="preserve">the technical implementation of the </w:t>
      </w:r>
      <w:proofErr w:type="spellStart"/>
      <w:r w:rsidR="0074322E">
        <w:t>DataForm</w:t>
      </w:r>
      <w:proofErr w:type="spellEnd"/>
      <w:r w:rsidR="0074322E">
        <w:t xml:space="preserve"> to </w:t>
      </w:r>
      <w:proofErr w:type="spellStart"/>
      <w:r w:rsidR="0074322E">
        <w:t>GoData</w:t>
      </w:r>
      <w:proofErr w:type="spellEnd"/>
      <w:r w:rsidR="0074322E">
        <w:t xml:space="preserve"> Integration</w:t>
      </w:r>
      <w:r w:rsidRPr="00B15E6B">
        <w:t>.</w:t>
      </w:r>
    </w:p>
    <w:p w:rsidR="00076BDF" w:rsidRDefault="00E207D2" w:rsidP="00F2361D">
      <w:pPr>
        <w:pStyle w:val="Heading2"/>
        <w:numPr>
          <w:ilvl w:val="1"/>
          <w:numId w:val="1"/>
        </w:numPr>
      </w:pPr>
      <w:bookmarkStart w:id="75" w:name="_Toc59134043"/>
      <w:r>
        <w:t>Access to Lime Survey</w:t>
      </w:r>
      <w:bookmarkEnd w:id="75"/>
    </w:p>
    <w:p w:rsidR="00076BDF" w:rsidRDefault="00E207D2" w:rsidP="00B51EED">
      <w:pPr>
        <w:jc w:val="both"/>
      </w:pPr>
      <w:proofErr w:type="spellStart"/>
      <w:r>
        <w:t>LimeSurvey</w:t>
      </w:r>
      <w:proofErr w:type="spellEnd"/>
      <w:r>
        <w:t xml:space="preserve"> </w:t>
      </w:r>
      <w:proofErr w:type="spellStart"/>
      <w:r>
        <w:t>RemoteControl</w:t>
      </w:r>
      <w:proofErr w:type="spellEnd"/>
      <w:r>
        <w:t xml:space="preserve"> 2 is a XML-RPC/JSON-RPC based web service available in </w:t>
      </w:r>
      <w:proofErr w:type="spellStart"/>
      <w:r>
        <w:t>LimeSurvey</w:t>
      </w:r>
      <w:proofErr w:type="spellEnd"/>
      <w:r>
        <w:t xml:space="preserve"> 2.0 or more recent which offers </w:t>
      </w:r>
      <w:r>
        <w:rPr>
          <w:b/>
          <w:bCs/>
        </w:rPr>
        <w:t xml:space="preserve">various </w:t>
      </w:r>
      <w:hyperlink r:id="rId9" w:tgtFrame="_blank" w:history="1">
        <w:r>
          <w:rPr>
            <w:rStyle w:val="Hyperlink"/>
            <w:b/>
            <w:bCs/>
          </w:rPr>
          <w:t>API functions</w:t>
        </w:r>
      </w:hyperlink>
      <w:r>
        <w:t>.</w:t>
      </w:r>
    </w:p>
    <w:p w:rsidR="00543242" w:rsidRDefault="00E207D2" w:rsidP="00E207D2">
      <w:r>
        <w:t xml:space="preserve">Lime Survey RemoteControl2/ LSRC2 </w:t>
      </w:r>
      <w:proofErr w:type="spellStart"/>
      <w:r>
        <w:t>url</w:t>
      </w:r>
      <w:proofErr w:type="spellEnd"/>
      <w:r>
        <w:t xml:space="preserve"> as below: </w:t>
      </w:r>
      <w:hyperlink r:id="rId10" w:history="1">
        <w:r w:rsidR="00543242" w:rsidRPr="002C759D">
          <w:rPr>
            <w:rStyle w:val="Hyperlink"/>
          </w:rPr>
          <w:t>https://extranet.who.int/dataformv3/index.php/admin/remotecontrol</w:t>
        </w:r>
      </w:hyperlink>
    </w:p>
    <w:p w:rsidR="00F46E60" w:rsidRDefault="003E0C22" w:rsidP="00F46E60">
      <w:pPr>
        <w:pStyle w:val="Heading3"/>
      </w:pPr>
      <w:bookmarkStart w:id="76" w:name="_Toc59134044"/>
      <w:r>
        <w:t>Process Flow</w:t>
      </w:r>
      <w:bookmarkEnd w:id="76"/>
    </w:p>
    <w:p w:rsidR="00F46E60" w:rsidRDefault="00F46E60" w:rsidP="00F46E60">
      <w:pPr>
        <w:pStyle w:val="ListParagraph"/>
        <w:numPr>
          <w:ilvl w:val="0"/>
          <w:numId w:val="8"/>
        </w:numPr>
      </w:pPr>
      <w:r>
        <w:t>Get lime survey session key from lime survey with credential</w:t>
      </w:r>
    </w:p>
    <w:p w:rsidR="00F46E60" w:rsidRDefault="00F46E60" w:rsidP="00F46E60">
      <w:pPr>
        <w:pStyle w:val="ListParagraph"/>
        <w:numPr>
          <w:ilvl w:val="0"/>
          <w:numId w:val="8"/>
        </w:numPr>
      </w:pPr>
      <w:r>
        <w:t xml:space="preserve">Use session key to call </w:t>
      </w:r>
      <w:proofErr w:type="spellStart"/>
      <w:r>
        <w:t>api</w:t>
      </w:r>
      <w:proofErr w:type="spellEnd"/>
      <w:r>
        <w:t xml:space="preserve"> “</w:t>
      </w:r>
      <w:proofErr w:type="spellStart"/>
      <w:r>
        <w:t>export_responses</w:t>
      </w:r>
      <w:proofErr w:type="spellEnd"/>
      <w:r>
        <w:t>” for survey’s answer</w:t>
      </w:r>
    </w:p>
    <w:p w:rsidR="00F46E60" w:rsidRDefault="00F46E60" w:rsidP="00F46E60">
      <w:pPr>
        <w:pStyle w:val="ListParagraph"/>
        <w:numPr>
          <w:ilvl w:val="0"/>
          <w:numId w:val="8"/>
        </w:numPr>
      </w:pPr>
      <w:r>
        <w:t>Decode the returned responses</w:t>
      </w:r>
    </w:p>
    <w:p w:rsidR="00F46E60" w:rsidRDefault="00F46E60" w:rsidP="00F46E60">
      <w:pPr>
        <w:pStyle w:val="ListParagraph"/>
      </w:pPr>
      <w:r w:rsidRPr="00F46E60">
        <w:drawing>
          <wp:inline distT="0" distB="0" distL="0" distR="0" wp14:anchorId="108847B0" wp14:editId="7358941F">
            <wp:extent cx="3673502" cy="644257"/>
            <wp:effectExtent l="0" t="0" r="317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650" cy="6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60" w:rsidRDefault="00F46E60" w:rsidP="00F46E60">
      <w:pPr>
        <w:pStyle w:val="ListParagraph"/>
        <w:numPr>
          <w:ilvl w:val="0"/>
          <w:numId w:val="8"/>
        </w:numPr>
      </w:pPr>
      <w:r>
        <w:t>Populate the message and deserialize the object. This will convert into readable List&lt;&gt; format in C#</w:t>
      </w:r>
    </w:p>
    <w:p w:rsidR="00F46E60" w:rsidRDefault="00F46E60" w:rsidP="00F46E60">
      <w:pPr>
        <w:pStyle w:val="ListParagraph"/>
      </w:pPr>
      <w:r w:rsidRPr="00F46E60">
        <w:drawing>
          <wp:inline distT="0" distB="0" distL="0" distR="0" wp14:anchorId="1B242989" wp14:editId="00F4C4B5">
            <wp:extent cx="5236267" cy="1420952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616" cy="143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A1" w:rsidRDefault="001729A1" w:rsidP="00655D4A">
      <w:pPr>
        <w:pStyle w:val="ListParagraph"/>
        <w:numPr>
          <w:ilvl w:val="0"/>
          <w:numId w:val="8"/>
        </w:numPr>
      </w:pPr>
      <w:r>
        <w:t xml:space="preserve">Numbers of record retrieve from lime survey </w:t>
      </w:r>
      <w:proofErr w:type="spellStart"/>
      <w:r>
        <w:t>api</w:t>
      </w:r>
      <w:proofErr w:type="spellEnd"/>
      <w:r>
        <w:t xml:space="preserve"> can be customised by params (</w:t>
      </w:r>
      <w:proofErr w:type="spellStart"/>
      <w:r w:rsidRPr="001729A1">
        <w:rPr>
          <w:rFonts w:ascii="Consolas" w:hAnsi="Consolas" w:cs="Consolas"/>
          <w:color w:val="0000FF"/>
          <w:sz w:val="19"/>
          <w:szCs w:val="19"/>
          <w:lang w:val="en-US"/>
        </w:rPr>
        <w:t>iFromResponseID</w:t>
      </w:r>
      <w:proofErr w:type="spellEnd"/>
      <w:r w:rsidRPr="001729A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1729A1">
        <w:rPr>
          <w:rFonts w:ascii="Consolas" w:hAnsi="Consolas" w:cs="Consolas"/>
          <w:color w:val="0000FF"/>
          <w:sz w:val="19"/>
          <w:szCs w:val="19"/>
          <w:lang w:val="en-US"/>
        </w:rPr>
        <w:t>iToResponseID</w:t>
      </w:r>
      <w:proofErr w:type="spellEnd"/>
      <w:r>
        <w:t xml:space="preserve">) in </w:t>
      </w:r>
      <w:proofErr w:type="spellStart"/>
      <w:r>
        <w:t>app.config</w:t>
      </w:r>
      <w:proofErr w:type="spellEnd"/>
      <w:r>
        <w:t xml:space="preserve">. </w:t>
      </w:r>
    </w:p>
    <w:p w:rsidR="001729A1" w:rsidRDefault="001729A1" w:rsidP="00655D4A">
      <w:pPr>
        <w:pStyle w:val="ListParagraph"/>
        <w:numPr>
          <w:ilvl w:val="0"/>
          <w:numId w:val="8"/>
        </w:numPr>
      </w:pPr>
      <w:r>
        <w:t xml:space="preserve">To avoid sending same limesurvey.id to </w:t>
      </w:r>
      <w:proofErr w:type="spellStart"/>
      <w:r>
        <w:t>go.data</w:t>
      </w:r>
      <w:proofErr w:type="spellEnd"/>
      <w:r>
        <w:t xml:space="preserve">, console app will </w:t>
      </w:r>
      <w:r w:rsidR="0035172D">
        <w:t xml:space="preserve">check against limesurvey.id in LimeSurvey_Master.txt. </w:t>
      </w:r>
    </w:p>
    <w:p w:rsidR="0035172D" w:rsidRDefault="001729A1" w:rsidP="0035172D">
      <w:pPr>
        <w:pStyle w:val="ListParagraph"/>
      </w:pPr>
      <w:r w:rsidRPr="001729A1">
        <w:drawing>
          <wp:inline distT="0" distB="0" distL="0" distR="0" wp14:anchorId="57B11982" wp14:editId="56C1C093">
            <wp:extent cx="4245996" cy="96357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162" cy="9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2D" w:rsidRDefault="0035172D" w:rsidP="0035172D">
      <w:pPr>
        <w:pStyle w:val="ListParagraph"/>
        <w:numPr>
          <w:ilvl w:val="1"/>
          <w:numId w:val="8"/>
        </w:numPr>
      </w:pPr>
      <w:r>
        <w:t>Program will call function below to validate</w:t>
      </w:r>
      <w:r w:rsidR="005B7425">
        <w:t xml:space="preserve">. Returned true mean processed, should not proceed to post over </w:t>
      </w:r>
      <w:proofErr w:type="spellStart"/>
      <w:r w:rsidR="005B7425">
        <w:t>go.data</w:t>
      </w:r>
      <w:proofErr w:type="spellEnd"/>
      <w:r w:rsidR="005B7425">
        <w:t xml:space="preserve"> </w:t>
      </w:r>
      <w:proofErr w:type="spellStart"/>
      <w:r w:rsidR="005B7425">
        <w:t>agin</w:t>
      </w:r>
      <w:proofErr w:type="spellEnd"/>
      <w:r w:rsidR="005B7425">
        <w:t>.</w:t>
      </w:r>
    </w:p>
    <w:p w:rsidR="005B7425" w:rsidRPr="00744400" w:rsidRDefault="0035172D" w:rsidP="00744400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Common.IsSurveyIDExists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(id)</w:t>
      </w:r>
      <w:r w:rsidR="005B7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7425" w:rsidRDefault="005B7425" w:rsidP="005B7425">
      <w:pPr>
        <w:pStyle w:val="ListParagraph"/>
      </w:pPr>
    </w:p>
    <w:p w:rsidR="005B7425" w:rsidRDefault="005B7425" w:rsidP="005B7425">
      <w:pPr>
        <w:pStyle w:val="ListParagraph"/>
        <w:numPr>
          <w:ilvl w:val="0"/>
          <w:numId w:val="8"/>
        </w:numPr>
      </w:pPr>
      <w:r>
        <w:t xml:space="preserve">To indicate </w:t>
      </w:r>
      <w:proofErr w:type="spellStart"/>
      <w:r>
        <w:t>limesurvey’s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record belong to which contact, we </w:t>
      </w:r>
      <w:proofErr w:type="gramStart"/>
      <w:r>
        <w:t>have to</w:t>
      </w:r>
      <w:proofErr w:type="gramEnd"/>
      <w:r>
        <w:t xml:space="preserve"> tagged </w:t>
      </w:r>
      <w:proofErr w:type="spellStart"/>
      <w:r>
        <w:t>personId</w:t>
      </w:r>
      <w:proofErr w:type="spellEnd"/>
      <w:r>
        <w:t xml:space="preserve"> (unique id of Contact) from </w:t>
      </w:r>
      <w:proofErr w:type="spellStart"/>
      <w:r>
        <w:t>dataform</w:t>
      </w:r>
      <w:proofErr w:type="spellEnd"/>
      <w:r>
        <w:t>.</w:t>
      </w:r>
    </w:p>
    <w:p w:rsidR="005B7425" w:rsidRDefault="005B7425" w:rsidP="005B7425">
      <w:pPr>
        <w:pStyle w:val="ListParagraph"/>
        <w:numPr>
          <w:ilvl w:val="1"/>
          <w:numId w:val="8"/>
        </w:numPr>
      </w:pPr>
      <w:proofErr w:type="spellStart"/>
      <w:r>
        <w:lastRenderedPageBreak/>
        <w:t>Dataform</w:t>
      </w:r>
      <w:proofErr w:type="spellEnd"/>
      <w:r>
        <w:t xml:space="preserve"> URL: </w:t>
      </w:r>
      <w:hyperlink r:id="rId14" w:history="1">
        <w:r w:rsidRPr="002C759D">
          <w:rPr>
            <w:rStyle w:val="Hyperlink"/>
          </w:rPr>
          <w:t>https://extranet.who.int/dataformv3/index.php/admin</w:t>
        </w:r>
      </w:hyperlink>
      <w:r>
        <w:t xml:space="preserve"> </w:t>
      </w:r>
    </w:p>
    <w:p w:rsidR="005B7425" w:rsidRDefault="005B7425" w:rsidP="005B7425">
      <w:pPr>
        <w:pStyle w:val="ListParagraph"/>
        <w:numPr>
          <w:ilvl w:val="1"/>
          <w:numId w:val="8"/>
        </w:numPr>
      </w:pPr>
      <w:r>
        <w:t xml:space="preserve">Maintenance of </w:t>
      </w:r>
      <w:proofErr w:type="spellStart"/>
      <w:r>
        <w:t>personId</w:t>
      </w:r>
      <w:proofErr w:type="spellEnd"/>
      <w:r>
        <w:t xml:space="preserve"> will do via below screen</w:t>
      </w:r>
    </w:p>
    <w:p w:rsidR="005B7425" w:rsidRDefault="005B7425" w:rsidP="005B7425">
      <w:pPr>
        <w:pStyle w:val="ListParagraph"/>
        <w:ind w:left="1440"/>
      </w:pPr>
      <w:r w:rsidRPr="005B7425">
        <w:drawing>
          <wp:inline distT="0" distB="0" distL="0" distR="0" wp14:anchorId="661AEC40" wp14:editId="31E64092">
            <wp:extent cx="4973541" cy="219983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954" cy="22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60" w:rsidRDefault="005B7425" w:rsidP="005B7425">
      <w:pPr>
        <w:pStyle w:val="ListParagraph"/>
        <w:numPr>
          <w:ilvl w:val="1"/>
          <w:numId w:val="8"/>
        </w:numPr>
      </w:pPr>
      <w:proofErr w:type="spellStart"/>
      <w:r>
        <w:t>personId</w:t>
      </w:r>
      <w:proofErr w:type="spellEnd"/>
      <w:r>
        <w:t xml:space="preserve"> (obtain from </w:t>
      </w:r>
      <w:proofErr w:type="spellStart"/>
      <w:r>
        <w:t>go.data</w:t>
      </w:r>
      <w:proofErr w:type="spellEnd"/>
      <w:r>
        <w:t xml:space="preserve">) </w:t>
      </w:r>
      <w:r w:rsidR="00AA3328">
        <w:t>must</w:t>
      </w:r>
      <w:r>
        <w:t xml:space="preserve"> maintain into column of “Last Name”. </w:t>
      </w:r>
    </w:p>
    <w:p w:rsidR="005B7425" w:rsidRDefault="005B7425" w:rsidP="005B7425">
      <w:pPr>
        <w:pStyle w:val="ListParagraph"/>
        <w:numPr>
          <w:ilvl w:val="2"/>
          <w:numId w:val="8"/>
        </w:numPr>
      </w:pPr>
      <w:r>
        <w:t xml:space="preserve">For future enhancement, should create new attribute of </w:t>
      </w:r>
      <w:proofErr w:type="spellStart"/>
      <w:r>
        <w:t>personId</w:t>
      </w:r>
      <w:proofErr w:type="spellEnd"/>
      <w:r>
        <w:t xml:space="preserve"> into list above</w:t>
      </w:r>
    </w:p>
    <w:p w:rsidR="005B7425" w:rsidRDefault="00AA3328" w:rsidP="005B7425">
      <w:pPr>
        <w:pStyle w:val="ListParagraph"/>
        <w:numPr>
          <w:ilvl w:val="1"/>
          <w:numId w:val="8"/>
        </w:numPr>
      </w:pPr>
      <w:r>
        <w:t xml:space="preserve">To get </w:t>
      </w:r>
      <w:proofErr w:type="spellStart"/>
      <w:r>
        <w:t>personId</w:t>
      </w:r>
      <w:proofErr w:type="spellEnd"/>
      <w:r>
        <w:t xml:space="preserve"> via </w:t>
      </w:r>
      <w:proofErr w:type="spellStart"/>
      <w:r>
        <w:t>limesurey</w:t>
      </w:r>
      <w:proofErr w:type="spellEnd"/>
      <w:r>
        <w:t xml:space="preserve"> </w:t>
      </w:r>
      <w:proofErr w:type="spellStart"/>
      <w:r>
        <w:t>api</w:t>
      </w:r>
      <w:proofErr w:type="spellEnd"/>
      <w:r>
        <w:t>, call “</w:t>
      </w:r>
      <w:proofErr w:type="spellStart"/>
      <w:r>
        <w:t>list_</w:t>
      </w:r>
      <w:r w:rsidRPr="00263FF2">
        <w:t>participants</w:t>
      </w:r>
      <w:proofErr w:type="spellEnd"/>
      <w:r>
        <w:t xml:space="preserve">” by using token provided in </w:t>
      </w:r>
      <w:proofErr w:type="spellStart"/>
      <w:r>
        <w:t>limesurvey’s</w:t>
      </w:r>
      <w:proofErr w:type="spellEnd"/>
      <w:r>
        <w:t xml:space="preserve"> record. For </w:t>
      </w:r>
      <w:proofErr w:type="spellStart"/>
      <w:r>
        <w:t>api</w:t>
      </w:r>
      <w:proofErr w:type="spellEnd"/>
      <w:r>
        <w:t xml:space="preserve"> detail, kindly refer to [Lime Survey – Participant’s Info] below.</w:t>
      </w:r>
    </w:p>
    <w:p w:rsidR="00AA3328" w:rsidRPr="00AA3328" w:rsidRDefault="00AA3328" w:rsidP="00AA3328">
      <w:pPr>
        <w:pStyle w:val="ListParagraph"/>
        <w:numPr>
          <w:ilvl w:val="2"/>
          <w:numId w:val="8"/>
        </w:num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dal.GetPersonIdByLSToken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328" w:rsidRDefault="00AA3328" w:rsidP="00252211">
      <w:pPr>
        <w:pStyle w:val="ListParagraph"/>
        <w:numPr>
          <w:ilvl w:val="0"/>
          <w:numId w:val="8"/>
        </w:numPr>
      </w:pPr>
      <w:r w:rsidRPr="00AA3328">
        <w:t xml:space="preserve">Once </w:t>
      </w:r>
      <w:r>
        <w:t xml:space="preserve">collected all the </w:t>
      </w:r>
      <w:proofErr w:type="spellStart"/>
      <w:r>
        <w:t>informations</w:t>
      </w:r>
      <w:proofErr w:type="spellEnd"/>
      <w:r>
        <w:t xml:space="preserve">, do data mapping for </w:t>
      </w:r>
      <w:proofErr w:type="spellStart"/>
      <w:r>
        <w:t>limesurvey</w:t>
      </w:r>
      <w:proofErr w:type="spellEnd"/>
      <w:r>
        <w:t xml:space="preserve"> – </w:t>
      </w:r>
      <w:proofErr w:type="spellStart"/>
      <w:r>
        <w:t>go.data</w:t>
      </w:r>
      <w:proofErr w:type="spellEnd"/>
      <w:r>
        <w:t xml:space="preserve">. </w:t>
      </w:r>
      <w:proofErr w:type="spellStart"/>
      <w:r>
        <w:t>Url</w:t>
      </w:r>
      <w:proofErr w:type="spellEnd"/>
      <w:r>
        <w:t xml:space="preserve"> reference as below.</w:t>
      </w:r>
    </w:p>
    <w:p w:rsidR="00AA3328" w:rsidRDefault="00AA3328" w:rsidP="00AA3328">
      <w:pPr>
        <w:pStyle w:val="ListParagraph"/>
        <w:ind w:left="1440"/>
      </w:pPr>
      <w:hyperlink r:id="rId16" w:history="1">
        <w:r w:rsidRPr="002C759D">
          <w:rPr>
            <w:rStyle w:val="Hyperlink"/>
          </w:rPr>
          <w:t>https://www.dropbox.com/s/254wxxj66j5mpyn/LimeSurvey%20to%20Go.Data%20Mapping.xls?dl=0</w:t>
        </w:r>
      </w:hyperlink>
      <w:r>
        <w:t xml:space="preserve"> </w:t>
      </w:r>
    </w:p>
    <w:p w:rsidR="00252211" w:rsidRDefault="00252211" w:rsidP="00252211"/>
    <w:p w:rsidR="00252211" w:rsidRDefault="00252211" w:rsidP="00252211">
      <w:pPr>
        <w:pStyle w:val="ListParagraph"/>
        <w:numPr>
          <w:ilvl w:val="0"/>
          <w:numId w:val="43"/>
        </w:numPr>
      </w:pPr>
      <w:r>
        <w:t xml:space="preserve">For data mapping, due to </w:t>
      </w:r>
      <w:proofErr w:type="spellStart"/>
      <w:r>
        <w:t>limesurvey</w:t>
      </w:r>
      <w:proofErr w:type="spellEnd"/>
      <w:r>
        <w:t xml:space="preserve"> not provide info for </w:t>
      </w:r>
      <w:proofErr w:type="gramStart"/>
      <w:r>
        <w:t>Fever(</w:t>
      </w:r>
      <w:proofErr w:type="gramEnd"/>
      <w:r>
        <w:t xml:space="preserve">&gt;38). CRAMPTON, Kevin has suggested business logic where </w:t>
      </w:r>
      <w:r w:rsidR="00584075">
        <w:t xml:space="preserve">temperature &gt;=38 </w:t>
      </w:r>
      <w:proofErr w:type="spellStart"/>
      <w:r w:rsidR="00584075">
        <w:t>celsius</w:t>
      </w:r>
      <w:proofErr w:type="spellEnd"/>
      <w:r w:rsidR="00584075">
        <w:t xml:space="preserve">, program will auto hardcode </w:t>
      </w:r>
      <w:proofErr w:type="gramStart"/>
      <w:r w:rsidR="00584075">
        <w:t>fever(</w:t>
      </w:r>
      <w:proofErr w:type="gramEnd"/>
      <w:r w:rsidR="00584075">
        <w:t xml:space="preserve">&gt;=38 </w:t>
      </w:r>
      <w:proofErr w:type="spellStart"/>
      <w:r w:rsidR="00584075">
        <w:t>celsius</w:t>
      </w:r>
      <w:proofErr w:type="spellEnd"/>
      <w:r w:rsidR="00584075">
        <w:t>) == “Yes”</w:t>
      </w:r>
    </w:p>
    <w:p w:rsidR="00252211" w:rsidRDefault="00252211" w:rsidP="00252211">
      <w:pPr>
        <w:pStyle w:val="ListParagraph"/>
      </w:pPr>
      <w:r w:rsidRPr="00252211">
        <w:drawing>
          <wp:inline distT="0" distB="0" distL="0" distR="0" wp14:anchorId="492A4AE6" wp14:editId="39ED7127">
            <wp:extent cx="5283642" cy="1440583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0543" cy="14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25" w:rsidRDefault="00DD112B" w:rsidP="00DD112B">
      <w:pPr>
        <w:spacing w:before="0" w:after="160" w:line="259" w:lineRule="auto"/>
      </w:pPr>
      <w:r>
        <w:br w:type="page"/>
      </w:r>
    </w:p>
    <w:p w:rsidR="00B17557" w:rsidRDefault="00263FF2" w:rsidP="00B17557">
      <w:pPr>
        <w:pStyle w:val="Heading3"/>
      </w:pPr>
      <w:bookmarkStart w:id="77" w:name="_Toc59134045"/>
      <w:r>
        <w:lastRenderedPageBreak/>
        <w:t xml:space="preserve">Lime Survey - </w:t>
      </w:r>
      <w:r w:rsidR="00B17557">
        <w:t>Sessions</w:t>
      </w:r>
      <w:bookmarkEnd w:id="77"/>
    </w:p>
    <w:p w:rsidR="00B17557" w:rsidRDefault="00B17557" w:rsidP="00B17557">
      <w:pPr>
        <w:jc w:val="both"/>
      </w:pPr>
      <w:r>
        <w:t xml:space="preserve">API Name: </w:t>
      </w:r>
      <w:proofErr w:type="spellStart"/>
      <w:r>
        <w:t>get_session_key</w:t>
      </w:r>
      <w:proofErr w:type="spellEnd"/>
    </w:p>
    <w:p w:rsidR="00B17557" w:rsidRDefault="00B17557" w:rsidP="00B17557">
      <w:pPr>
        <w:jc w:val="both"/>
      </w:pPr>
      <w:r>
        <w:t xml:space="preserve">Using this </w:t>
      </w:r>
      <w:proofErr w:type="gramStart"/>
      <w:r>
        <w:t>function</w:t>
      </w:r>
      <w:proofErr w:type="gramEnd"/>
      <w:r>
        <w:t xml:space="preserve"> you can create a new XML/JSON-RPC session key. This is mandatory for all following LSRC2 function calls.</w:t>
      </w:r>
    </w:p>
    <w:p w:rsidR="00B17557" w:rsidRDefault="00B17557" w:rsidP="00B17557">
      <w:r w:rsidRPr="00BA4E59">
        <w:rPr>
          <w:b/>
          <w:bCs/>
        </w:rPr>
        <w:t xml:space="preserve">Parameter </w:t>
      </w:r>
      <w:r w:rsidRPr="00BA4E59">
        <w:rPr>
          <w:b/>
          <w:bCs/>
        </w:rPr>
        <w:tab/>
        <w:t>Description</w:t>
      </w:r>
      <w:r>
        <w:br/>
      </w:r>
      <w:r>
        <w:t xml:space="preserve">username </w:t>
      </w:r>
      <w:r>
        <w:tab/>
      </w:r>
      <w:proofErr w:type="gramStart"/>
      <w:r>
        <w:t>The</w:t>
      </w:r>
      <w:proofErr w:type="gramEnd"/>
      <w:r>
        <w:t xml:space="preserve"> username used for connexion</w:t>
      </w:r>
      <w:r>
        <w:br/>
      </w:r>
      <w:r>
        <w:t xml:space="preserve">password </w:t>
      </w:r>
      <w:r>
        <w:tab/>
        <w:t>The password used for connexion</w:t>
      </w:r>
      <w:r>
        <w:t xml:space="preserve"> </w:t>
      </w:r>
      <w:r>
        <w:br/>
      </w:r>
      <w:r>
        <w:t>Return on success: (string) session key.</w:t>
      </w:r>
      <w:r>
        <w:br/>
      </w:r>
      <w:r>
        <w:br/>
      </w:r>
      <w:r w:rsidRPr="00B17557">
        <w:drawing>
          <wp:inline distT="0" distB="0" distL="0" distR="0" wp14:anchorId="4821B555" wp14:editId="4FCA3FC6">
            <wp:extent cx="4551831" cy="1731188"/>
            <wp:effectExtent l="0" t="0" r="127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6344" cy="17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F2" w:rsidRDefault="00263FF2" w:rsidP="00263FF2">
      <w:pPr>
        <w:pStyle w:val="Heading3"/>
      </w:pPr>
      <w:bookmarkStart w:id="78" w:name="_Toc59134046"/>
      <w:r>
        <w:t xml:space="preserve">Lime Survey </w:t>
      </w:r>
      <w:r>
        <w:t>–</w:t>
      </w:r>
      <w:r>
        <w:t xml:space="preserve"> </w:t>
      </w:r>
      <w:r>
        <w:t>Survey’s Answer</w:t>
      </w:r>
      <w:bookmarkEnd w:id="78"/>
    </w:p>
    <w:p w:rsidR="00263FF2" w:rsidRDefault="00263FF2" w:rsidP="00263FF2">
      <w:pPr>
        <w:jc w:val="both"/>
      </w:pPr>
      <w:r>
        <w:t xml:space="preserve">LS </w:t>
      </w:r>
      <w:r>
        <w:t xml:space="preserve">API Name: </w:t>
      </w:r>
      <w:proofErr w:type="spellStart"/>
      <w:r w:rsidRPr="00263FF2">
        <w:t>export_responses</w:t>
      </w:r>
      <w:proofErr w:type="spellEnd"/>
    </w:p>
    <w:p w:rsidR="00263FF2" w:rsidRDefault="00263FF2" w:rsidP="00263FF2">
      <w:pPr>
        <w:jc w:val="both"/>
      </w:pPr>
      <w:r>
        <w:t>Export responses in base64 encoded string</w:t>
      </w:r>
    </w:p>
    <w:p w:rsidR="00E207D2" w:rsidRDefault="00263FF2" w:rsidP="00263FF2">
      <w:r w:rsidRPr="00263FF2">
        <w:rPr>
          <w:b/>
          <w:bCs/>
        </w:rPr>
        <w:t>GET Survey answers</w:t>
      </w:r>
      <w:r>
        <w:br/>
      </w:r>
      <w:proofErr w:type="spellStart"/>
      <w:r>
        <w:t>export_responses</w:t>
      </w:r>
      <w:proofErr w:type="spellEnd"/>
      <w:r>
        <w:t>(string $</w:t>
      </w:r>
      <w:proofErr w:type="spellStart"/>
      <w:r>
        <w:t>sSessionKey,integer</w:t>
      </w:r>
      <w:proofErr w:type="spellEnd"/>
      <w:r>
        <w:t xml:space="preserve"> $</w:t>
      </w:r>
      <w:proofErr w:type="spellStart"/>
      <w:r>
        <w:t>iSurveyID,string</w:t>
      </w:r>
      <w:proofErr w:type="spellEnd"/>
      <w:r>
        <w:t xml:space="preserve"> $</w:t>
      </w:r>
      <w:proofErr w:type="spellStart"/>
      <w:r>
        <w:t>sDocumentType,string</w:t>
      </w:r>
      <w:proofErr w:type="spellEnd"/>
      <w:r>
        <w:t xml:space="preserve"> $</w:t>
      </w:r>
      <w:proofErr w:type="spellStart"/>
      <w:r>
        <w:t>sLanguageCode</w:t>
      </w:r>
      <w:proofErr w:type="spellEnd"/>
      <w:r>
        <w:t xml:space="preserve"> = </w:t>
      </w:r>
      <w:proofErr w:type="spellStart"/>
      <w:r>
        <w:t>null,string</w:t>
      </w:r>
      <w:proofErr w:type="spellEnd"/>
      <w:r>
        <w:t xml:space="preserve"> $</w:t>
      </w:r>
      <w:proofErr w:type="spellStart"/>
      <w:r>
        <w:t>sCompletionStatus</w:t>
      </w:r>
      <w:proofErr w:type="spellEnd"/>
      <w:r>
        <w:t xml:space="preserve"> = '</w:t>
      </w:r>
      <w:proofErr w:type="spellStart"/>
      <w:r>
        <w:t>all',string</w:t>
      </w:r>
      <w:proofErr w:type="spellEnd"/>
      <w:r>
        <w:t xml:space="preserve"> $</w:t>
      </w:r>
      <w:proofErr w:type="spellStart"/>
      <w:r>
        <w:t>sHeadingType</w:t>
      </w:r>
      <w:proofErr w:type="spellEnd"/>
      <w:r>
        <w:t xml:space="preserve"> = '</w:t>
      </w:r>
      <w:proofErr w:type="spellStart"/>
      <w:r>
        <w:t>code',string</w:t>
      </w:r>
      <w:proofErr w:type="spellEnd"/>
      <w:r>
        <w:t xml:space="preserve"> $</w:t>
      </w:r>
      <w:proofErr w:type="spellStart"/>
      <w:r>
        <w:t>sResponseType</w:t>
      </w:r>
      <w:proofErr w:type="spellEnd"/>
      <w:r>
        <w:t xml:space="preserve"> = '</w:t>
      </w:r>
      <w:proofErr w:type="spellStart"/>
      <w:r>
        <w:t>short',integer</w:t>
      </w:r>
      <w:proofErr w:type="spellEnd"/>
      <w:r>
        <w:t xml:space="preserve"> $</w:t>
      </w:r>
      <w:proofErr w:type="spellStart"/>
      <w:r>
        <w:t>iFromResponseID</w:t>
      </w:r>
      <w:proofErr w:type="spellEnd"/>
      <w:r>
        <w:t xml:space="preserve"> = </w:t>
      </w:r>
      <w:proofErr w:type="spellStart"/>
      <w:r>
        <w:t>null,integer</w:t>
      </w:r>
      <w:proofErr w:type="spellEnd"/>
      <w:r>
        <w:t xml:space="preserve"> $</w:t>
      </w:r>
      <w:proofErr w:type="spellStart"/>
      <w:r>
        <w:t>iToResponseID</w:t>
      </w:r>
      <w:proofErr w:type="spellEnd"/>
      <w:r>
        <w:t xml:space="preserve"> = </w:t>
      </w:r>
      <w:proofErr w:type="spellStart"/>
      <w:r>
        <w:t>null,array</w:t>
      </w:r>
      <w:proofErr w:type="spellEnd"/>
      <w:r>
        <w:t xml:space="preserve"> $</w:t>
      </w:r>
      <w:proofErr w:type="spellStart"/>
      <w:r>
        <w:t>aFields</w:t>
      </w:r>
      <w:proofErr w:type="spellEnd"/>
      <w:r>
        <w:t xml:space="preserve"> = null): </w:t>
      </w:r>
      <w:proofErr w:type="spellStart"/>
      <w:r>
        <w:t>array|string</w:t>
      </w:r>
      <w:proofErr w:type="spellEnd"/>
      <w:r>
        <w:br/>
      </w:r>
    </w:p>
    <w:p w:rsidR="00263FF2" w:rsidRDefault="00263FF2" w:rsidP="00263FF2">
      <w:r w:rsidRPr="00263FF2">
        <w:drawing>
          <wp:inline distT="0" distB="0" distL="0" distR="0" wp14:anchorId="6EF40CD2" wp14:editId="701BEB0E">
            <wp:extent cx="5943600" cy="16656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F2" w:rsidRDefault="00263FF2" w:rsidP="00263FF2"/>
    <w:p w:rsidR="00263FF2" w:rsidRDefault="00263FF2" w:rsidP="00263FF2">
      <w:pPr>
        <w:pStyle w:val="Heading3"/>
      </w:pPr>
      <w:bookmarkStart w:id="79" w:name="_Toc59134047"/>
      <w:r>
        <w:lastRenderedPageBreak/>
        <w:t xml:space="preserve">Lime Survey </w:t>
      </w:r>
      <w:r>
        <w:t>–</w:t>
      </w:r>
      <w:r>
        <w:t xml:space="preserve"> </w:t>
      </w:r>
      <w:r>
        <w:t>Participant’s Info</w:t>
      </w:r>
      <w:bookmarkEnd w:id="79"/>
    </w:p>
    <w:p w:rsidR="00263FF2" w:rsidRDefault="00263FF2" w:rsidP="00263FF2">
      <w:pPr>
        <w:jc w:val="both"/>
      </w:pPr>
      <w:r>
        <w:t xml:space="preserve">LS API Name: </w:t>
      </w:r>
      <w:proofErr w:type="spellStart"/>
      <w:r w:rsidRPr="00263FF2">
        <w:t>list_participants</w:t>
      </w:r>
      <w:proofErr w:type="spellEnd"/>
    </w:p>
    <w:p w:rsidR="00263FF2" w:rsidRDefault="00263FF2" w:rsidP="00263FF2">
      <w:pPr>
        <w:jc w:val="both"/>
      </w:pPr>
      <w:r w:rsidRPr="00263FF2">
        <w:t>Return the IDs and properties of survey participants (RPC function)</w:t>
      </w:r>
    </w:p>
    <w:p w:rsidR="00263FF2" w:rsidRPr="00263FF2" w:rsidRDefault="00263FF2" w:rsidP="00263FF2">
      <w:pPr>
        <w:pStyle w:val="HTMLPreformatted"/>
        <w:rPr>
          <w:rFonts w:asciiTheme="minorHAnsi" w:eastAsiaTheme="minorEastAsia" w:hAnsiTheme="minorHAnsi" w:cstheme="minorBidi"/>
          <w:lang w:val="en-GB"/>
        </w:rPr>
      </w:pPr>
      <w:r w:rsidRPr="00263FF2">
        <w:rPr>
          <w:rFonts w:asciiTheme="minorHAnsi" w:eastAsiaTheme="minorEastAsia" w:hAnsiTheme="minorHAnsi" w:cstheme="minorBidi"/>
          <w:b/>
          <w:bCs/>
          <w:lang w:val="en-GB"/>
        </w:rPr>
        <w:t xml:space="preserve">GET </w:t>
      </w:r>
      <w:r w:rsidRPr="00263FF2">
        <w:rPr>
          <w:rFonts w:asciiTheme="minorHAnsi" w:eastAsiaTheme="minorEastAsia" w:hAnsiTheme="minorHAnsi" w:cstheme="minorBidi"/>
          <w:b/>
          <w:bCs/>
          <w:lang w:val="en-GB"/>
        </w:rPr>
        <w:t>Participants Info</w:t>
      </w:r>
      <w:r w:rsidRPr="00263FF2">
        <w:rPr>
          <w:rFonts w:asciiTheme="minorHAnsi" w:eastAsiaTheme="minorEastAsia" w:hAnsiTheme="minorHAnsi" w:cstheme="minorBidi"/>
          <w:lang w:val="en-GB"/>
        </w:rPr>
        <w:br/>
      </w:r>
      <w:proofErr w:type="spellStart"/>
      <w:r w:rsidRPr="00263FF2">
        <w:rPr>
          <w:rFonts w:asciiTheme="minorHAnsi" w:eastAsiaTheme="minorEastAsia" w:hAnsiTheme="minorHAnsi" w:cstheme="minorBidi"/>
          <w:lang w:val="en-GB"/>
        </w:rPr>
        <w:t>list_</w:t>
      </w:r>
      <w:proofErr w:type="gramStart"/>
      <w:r w:rsidRPr="00263FF2">
        <w:rPr>
          <w:rFonts w:asciiTheme="minorHAnsi" w:eastAsiaTheme="minorEastAsia" w:hAnsiTheme="minorHAnsi" w:cstheme="minorBidi"/>
          <w:lang w:val="en-GB"/>
        </w:rPr>
        <w:t>participants</w:t>
      </w:r>
      <w:proofErr w:type="spellEnd"/>
      <w:r w:rsidRPr="00263FF2">
        <w:rPr>
          <w:rFonts w:asciiTheme="minorHAnsi" w:eastAsiaTheme="minorEastAsia" w:hAnsiTheme="minorHAnsi" w:cstheme="minorBidi"/>
          <w:lang w:val="en-GB"/>
        </w:rPr>
        <w:t>(</w:t>
      </w:r>
      <w:proofErr w:type="gramEnd"/>
      <w:r w:rsidRPr="00263FF2">
        <w:rPr>
          <w:rFonts w:asciiTheme="minorHAnsi" w:eastAsiaTheme="minorEastAsia" w:hAnsiTheme="minorHAnsi" w:cstheme="minorBidi"/>
          <w:lang w:val="en-GB"/>
        </w:rPr>
        <w:t>string $</w:t>
      </w:r>
      <w:proofErr w:type="spellStart"/>
      <w:r w:rsidRPr="00263FF2">
        <w:rPr>
          <w:rFonts w:asciiTheme="minorHAnsi" w:eastAsiaTheme="minorEastAsia" w:hAnsiTheme="minorHAnsi" w:cstheme="minorBidi"/>
          <w:lang w:val="en-GB"/>
        </w:rPr>
        <w:t>sSessionKey,integer</w:t>
      </w:r>
      <w:proofErr w:type="spellEnd"/>
      <w:r w:rsidRPr="00263FF2">
        <w:rPr>
          <w:rFonts w:asciiTheme="minorHAnsi" w:eastAsiaTheme="minorEastAsia" w:hAnsiTheme="minorHAnsi" w:cstheme="minorBidi"/>
          <w:lang w:val="en-GB"/>
        </w:rPr>
        <w:t xml:space="preserve"> $</w:t>
      </w:r>
      <w:proofErr w:type="spellStart"/>
      <w:r w:rsidRPr="00263FF2">
        <w:rPr>
          <w:rFonts w:asciiTheme="minorHAnsi" w:eastAsiaTheme="minorEastAsia" w:hAnsiTheme="minorHAnsi" w:cstheme="minorBidi"/>
          <w:lang w:val="en-GB"/>
        </w:rPr>
        <w:t>iSurveyID,integer</w:t>
      </w:r>
      <w:proofErr w:type="spellEnd"/>
      <w:r w:rsidRPr="00263FF2">
        <w:rPr>
          <w:rFonts w:asciiTheme="minorHAnsi" w:eastAsiaTheme="minorEastAsia" w:hAnsiTheme="minorHAnsi" w:cstheme="minorBidi"/>
          <w:lang w:val="en-GB"/>
        </w:rPr>
        <w:t xml:space="preserve"> $</w:t>
      </w:r>
      <w:proofErr w:type="spellStart"/>
      <w:r w:rsidRPr="00263FF2">
        <w:rPr>
          <w:rFonts w:asciiTheme="minorHAnsi" w:eastAsiaTheme="minorEastAsia" w:hAnsiTheme="minorHAnsi" w:cstheme="minorBidi"/>
          <w:lang w:val="en-GB"/>
        </w:rPr>
        <w:t>iStart,integer</w:t>
      </w:r>
      <w:proofErr w:type="spellEnd"/>
      <w:r w:rsidRPr="00263FF2">
        <w:rPr>
          <w:rFonts w:asciiTheme="minorHAnsi" w:eastAsiaTheme="minorEastAsia" w:hAnsiTheme="minorHAnsi" w:cstheme="minorBidi"/>
          <w:lang w:val="en-GB"/>
        </w:rPr>
        <w:t xml:space="preserve"> $</w:t>
      </w:r>
      <w:proofErr w:type="spellStart"/>
      <w:r w:rsidRPr="00263FF2">
        <w:rPr>
          <w:rFonts w:asciiTheme="minorHAnsi" w:eastAsiaTheme="minorEastAsia" w:hAnsiTheme="minorHAnsi" w:cstheme="minorBidi"/>
          <w:lang w:val="en-GB"/>
        </w:rPr>
        <w:t>iLimit</w:t>
      </w:r>
      <w:proofErr w:type="spellEnd"/>
      <w:r w:rsidRPr="00263FF2">
        <w:rPr>
          <w:rFonts w:asciiTheme="minorHAnsi" w:eastAsiaTheme="minorEastAsia" w:hAnsiTheme="minorHAnsi" w:cstheme="minorBidi"/>
          <w:lang w:val="en-GB"/>
        </w:rPr>
        <w:t xml:space="preserve"> = 10,boolean $</w:t>
      </w:r>
      <w:proofErr w:type="spellStart"/>
      <w:r w:rsidRPr="00263FF2">
        <w:rPr>
          <w:rFonts w:asciiTheme="minorHAnsi" w:eastAsiaTheme="minorEastAsia" w:hAnsiTheme="minorHAnsi" w:cstheme="minorBidi"/>
          <w:lang w:val="en-GB"/>
        </w:rPr>
        <w:t>bUnused</w:t>
      </w:r>
      <w:proofErr w:type="spellEnd"/>
      <w:r w:rsidRPr="00263FF2">
        <w:rPr>
          <w:rFonts w:asciiTheme="minorHAnsi" w:eastAsiaTheme="minorEastAsia" w:hAnsiTheme="minorHAnsi" w:cstheme="minorBidi"/>
          <w:lang w:val="en-GB"/>
        </w:rPr>
        <w:t xml:space="preserve"> = </w:t>
      </w:r>
      <w:proofErr w:type="spellStart"/>
      <w:r w:rsidRPr="00263FF2">
        <w:rPr>
          <w:rFonts w:asciiTheme="minorHAnsi" w:eastAsiaTheme="minorEastAsia" w:hAnsiTheme="minorHAnsi" w:cstheme="minorBidi"/>
          <w:lang w:val="en-GB"/>
        </w:rPr>
        <w:t>false,boolean|array</w:t>
      </w:r>
      <w:proofErr w:type="spellEnd"/>
      <w:r w:rsidRPr="00263FF2">
        <w:rPr>
          <w:rFonts w:asciiTheme="minorHAnsi" w:eastAsiaTheme="minorEastAsia" w:hAnsiTheme="minorHAnsi" w:cstheme="minorBidi"/>
          <w:lang w:val="en-GB"/>
        </w:rPr>
        <w:t xml:space="preserve"> $</w:t>
      </w:r>
      <w:proofErr w:type="spellStart"/>
      <w:r w:rsidRPr="00263FF2">
        <w:rPr>
          <w:rFonts w:asciiTheme="minorHAnsi" w:eastAsiaTheme="minorEastAsia" w:hAnsiTheme="minorHAnsi" w:cstheme="minorBidi"/>
          <w:lang w:val="en-GB"/>
        </w:rPr>
        <w:t>aAttributes</w:t>
      </w:r>
      <w:proofErr w:type="spellEnd"/>
      <w:r w:rsidRPr="00263FF2">
        <w:rPr>
          <w:rFonts w:asciiTheme="minorHAnsi" w:eastAsiaTheme="minorEastAsia" w:hAnsiTheme="minorHAnsi" w:cstheme="minorBidi"/>
          <w:lang w:val="en-GB"/>
        </w:rPr>
        <w:t xml:space="preserve"> = </w:t>
      </w:r>
      <w:proofErr w:type="spellStart"/>
      <w:r w:rsidRPr="00263FF2">
        <w:rPr>
          <w:rFonts w:asciiTheme="minorHAnsi" w:eastAsiaTheme="minorEastAsia" w:hAnsiTheme="minorHAnsi" w:cstheme="minorBidi"/>
          <w:lang w:val="en-GB"/>
        </w:rPr>
        <w:t>false,array</w:t>
      </w:r>
      <w:proofErr w:type="spellEnd"/>
      <w:r w:rsidRPr="00263FF2">
        <w:rPr>
          <w:rFonts w:asciiTheme="minorHAnsi" w:eastAsiaTheme="minorEastAsia" w:hAnsiTheme="minorHAnsi" w:cstheme="minorBidi"/>
          <w:lang w:val="en-GB"/>
        </w:rPr>
        <w:t xml:space="preserve"> $</w:t>
      </w:r>
      <w:proofErr w:type="spellStart"/>
      <w:r w:rsidRPr="00263FF2">
        <w:rPr>
          <w:rFonts w:asciiTheme="minorHAnsi" w:eastAsiaTheme="minorEastAsia" w:hAnsiTheme="minorHAnsi" w:cstheme="minorBidi"/>
          <w:lang w:val="en-GB"/>
        </w:rPr>
        <w:t>aConditions</w:t>
      </w:r>
      <w:proofErr w:type="spellEnd"/>
      <w:r w:rsidRPr="00263FF2">
        <w:rPr>
          <w:rFonts w:asciiTheme="minorHAnsi" w:eastAsiaTheme="minorEastAsia" w:hAnsiTheme="minorHAnsi" w:cstheme="minorBidi"/>
          <w:lang w:val="en-GB"/>
        </w:rPr>
        <w:t xml:space="preserve"> = array()): array</w:t>
      </w:r>
    </w:p>
    <w:p w:rsidR="00DD112B" w:rsidRDefault="00263FF2" w:rsidP="00263FF2">
      <w:pPr>
        <w:jc w:val="both"/>
      </w:pPr>
      <w:r w:rsidRPr="00263FF2">
        <w:drawing>
          <wp:inline distT="0" distB="0" distL="0" distR="0" wp14:anchorId="5814FB92" wp14:editId="76B4C67C">
            <wp:extent cx="5943600" cy="11753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2B" w:rsidRDefault="00DD112B" w:rsidP="00263FF2">
      <w:pPr>
        <w:jc w:val="both"/>
      </w:pPr>
    </w:p>
    <w:p w:rsidR="00DD112B" w:rsidRDefault="00DD112B" w:rsidP="00DD112B">
      <w:pPr>
        <w:pStyle w:val="Heading2"/>
        <w:numPr>
          <w:ilvl w:val="1"/>
          <w:numId w:val="1"/>
        </w:numPr>
      </w:pPr>
      <w:bookmarkStart w:id="80" w:name="_Toc59134048"/>
      <w:r>
        <w:t xml:space="preserve">Access to </w:t>
      </w:r>
      <w:r>
        <w:t>G</w:t>
      </w:r>
      <w:r w:rsidR="00151A09">
        <w:t>o</w:t>
      </w:r>
      <w:r>
        <w:t>.D</w:t>
      </w:r>
      <w:r w:rsidR="00151A09">
        <w:t>ata</w:t>
      </w:r>
      <w:bookmarkEnd w:id="80"/>
    </w:p>
    <w:p w:rsidR="00E46D3A" w:rsidRPr="00E46D3A" w:rsidRDefault="00E46D3A" w:rsidP="00E46D3A">
      <w:pPr>
        <w:pStyle w:val="ListParagraph"/>
        <w:numPr>
          <w:ilvl w:val="0"/>
          <w:numId w:val="43"/>
        </w:numPr>
        <w:rPr>
          <w:rStyle w:val="Hyperlink"/>
          <w:color w:val="auto"/>
          <w:u w:val="none"/>
        </w:rPr>
      </w:pPr>
      <w:r>
        <w:t xml:space="preserve">API documentation can be found here:  </w:t>
      </w:r>
      <w:hyperlink r:id="rId21" w:history="1">
        <w:r>
          <w:rPr>
            <w:rStyle w:val="Hyperlink"/>
          </w:rPr>
          <w:t>http://godata_shw.who.int/explorer/</w:t>
        </w:r>
      </w:hyperlink>
    </w:p>
    <w:p w:rsidR="00E46D3A" w:rsidRDefault="00E46D3A" w:rsidP="00E46D3A">
      <w:pPr>
        <w:pStyle w:val="ListParagraph"/>
        <w:numPr>
          <w:ilvl w:val="0"/>
          <w:numId w:val="43"/>
        </w:numPr>
      </w:pPr>
      <w:r w:rsidRPr="0013135D">
        <w:t>Authentication is by means of a token. Examples below</w:t>
      </w:r>
    </w:p>
    <w:p w:rsidR="00E46D3A" w:rsidRDefault="00E46D3A" w:rsidP="00E46D3A">
      <w:pPr>
        <w:pStyle w:val="ListParagraph"/>
        <w:numPr>
          <w:ilvl w:val="0"/>
          <w:numId w:val="43"/>
        </w:numPr>
      </w:pPr>
      <w:r>
        <w:t xml:space="preserve">Get the list of contacts from </w:t>
      </w:r>
      <w:proofErr w:type="spellStart"/>
      <w:r>
        <w:t>go.data</w:t>
      </w:r>
      <w:proofErr w:type="spellEnd"/>
    </w:p>
    <w:p w:rsidR="00E46D3A" w:rsidRDefault="00E46D3A" w:rsidP="00E46D3A">
      <w:pPr>
        <w:pStyle w:val="ListParagraph"/>
        <w:numPr>
          <w:ilvl w:val="1"/>
          <w:numId w:val="43"/>
        </w:numPr>
      </w:pPr>
      <w:hyperlink r:id="rId22" w:anchor="!/outbreak/outbreak_prototype_findById_contacts" w:history="1">
        <w:r w:rsidRPr="00E46D3A">
          <w:rPr>
            <w:highlight w:val="yellow"/>
          </w:rPr>
          <w:t>GET</w:t>
        </w:r>
      </w:hyperlink>
      <w:r w:rsidRPr="00E46D3A">
        <w:rPr>
          <w:highlight w:val="yellow"/>
        </w:rPr>
        <w:t> -----------</w:t>
      </w:r>
      <w:hyperlink r:id="rId23" w:history="1">
        <w:r w:rsidRPr="00E46D3A">
          <w:rPr>
            <w:highlight w:val="yellow"/>
          </w:rPr>
          <w:t>http://godata_shw.who.int/</w:t>
        </w:r>
      </w:hyperlink>
      <w:r w:rsidRPr="00E46D3A">
        <w:rPr>
          <w:highlight w:val="yellow"/>
        </w:rPr>
        <w:t>api</w:t>
      </w:r>
      <w:hyperlink r:id="rId24" w:anchor="!/outbreak/outbreak_prototype_findById_contacts" w:history="1">
        <w:r w:rsidRPr="00E46D3A">
          <w:rPr>
            <w:highlight w:val="yellow"/>
          </w:rPr>
          <w:t>/outbreaks/{id}/contacts</w:t>
        </w:r>
      </w:hyperlink>
      <w:r w:rsidRPr="00E46D3A">
        <w:rPr>
          <w:highlight w:val="yellow"/>
        </w:rPr>
        <w:t>?access_token=xxxxxxxxxxx</w:t>
      </w:r>
    </w:p>
    <w:p w:rsidR="00E46D3A" w:rsidRDefault="00E46D3A" w:rsidP="00E46D3A">
      <w:pPr>
        <w:pStyle w:val="ListParagraph"/>
        <w:numPr>
          <w:ilvl w:val="1"/>
          <w:numId w:val="43"/>
        </w:numPr>
      </w:pPr>
      <w:r w:rsidRPr="005B1FE5">
        <w:t>The outbreak ID will be a fixed parameter</w:t>
      </w:r>
      <w:r>
        <w:t xml:space="preserve">, </w:t>
      </w:r>
      <w:proofErr w:type="spellStart"/>
      <w:r>
        <w:t>eg</w:t>
      </w:r>
      <w:proofErr w:type="spellEnd"/>
      <w:r>
        <w:t xml:space="preserve">: </w:t>
      </w:r>
      <w:r w:rsidRPr="005B1FE5">
        <w:t>f3924461-4604-4d0d-a9a1-bb7df532359c</w:t>
      </w:r>
    </w:p>
    <w:p w:rsidR="007F7852" w:rsidRDefault="007F7852" w:rsidP="007F7852">
      <w:pPr>
        <w:pStyle w:val="ListParagraph"/>
        <w:numPr>
          <w:ilvl w:val="1"/>
          <w:numId w:val="43"/>
        </w:numPr>
      </w:pPr>
      <w:r>
        <w:t xml:space="preserve">Example to post to </w:t>
      </w:r>
      <w:proofErr w:type="spellStart"/>
      <w:r>
        <w:t>go.data</w:t>
      </w:r>
      <w:proofErr w:type="spellEnd"/>
    </w:p>
    <w:p w:rsidR="007F7852" w:rsidRPr="007F7852" w:rsidRDefault="007F7852" w:rsidP="007F7852">
      <w:pPr>
        <w:pStyle w:val="ListParagraph"/>
        <w:numPr>
          <w:ilvl w:val="2"/>
          <w:numId w:val="43"/>
        </w:numPr>
        <w:rPr>
          <w:rStyle w:val="Hyperlink"/>
          <w:color w:val="auto"/>
          <w:u w:val="none"/>
        </w:rPr>
      </w:pPr>
      <w:hyperlink r:id="rId25" w:history="1">
        <w:r w:rsidRPr="007F7852">
          <w:rPr>
            <w:rStyle w:val="Hyperlink"/>
            <w:rFonts w:eastAsiaTheme="minorHAnsi"/>
          </w:rPr>
          <w:t>Sample response object</w:t>
        </w:r>
      </w:hyperlink>
    </w:p>
    <w:p w:rsidR="007F7852" w:rsidRDefault="007F7852" w:rsidP="007F7852">
      <w:pPr>
        <w:pStyle w:val="ListParagraph"/>
        <w:numPr>
          <w:ilvl w:val="2"/>
          <w:numId w:val="43"/>
        </w:numPr>
      </w:pPr>
      <w:hyperlink r:id="rId26" w:history="1">
        <w:r w:rsidRPr="002C759D">
          <w:rPr>
            <w:rStyle w:val="Hyperlink"/>
          </w:rPr>
          <w:t>https://godata-r9.who.int/auth/login</w:t>
        </w:r>
      </w:hyperlink>
    </w:p>
    <w:p w:rsidR="002E611F" w:rsidRDefault="002E611F" w:rsidP="002E611F">
      <w:pPr>
        <w:pStyle w:val="ListParagraph"/>
        <w:numPr>
          <w:ilvl w:val="0"/>
          <w:numId w:val="43"/>
        </w:numPr>
      </w:pPr>
      <w:proofErr w:type="gramStart"/>
      <w:r>
        <w:t>Have to</w:t>
      </w:r>
      <w:proofErr w:type="gramEnd"/>
      <w:r>
        <w:t xml:space="preserve"> get </w:t>
      </w:r>
      <w:proofErr w:type="spellStart"/>
      <w:r>
        <w:t>go.data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before calling the rest of </w:t>
      </w:r>
      <w:proofErr w:type="spellStart"/>
      <w:r>
        <w:t>go.data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2E611F" w:rsidRDefault="00A06B52" w:rsidP="002E611F">
      <w:pPr>
        <w:pStyle w:val="ListParagraph"/>
        <w:numPr>
          <w:ilvl w:val="1"/>
          <w:numId w:val="43"/>
        </w:numPr>
      </w:pPr>
      <w:r>
        <w:t xml:space="preserve">From </w:t>
      </w:r>
      <w:proofErr w:type="spellStart"/>
      <w:r>
        <w:t>c#</w:t>
      </w:r>
      <w:proofErr w:type="spellEnd"/>
    </w:p>
    <w:p w:rsidR="00A06B52" w:rsidRDefault="00A06B52" w:rsidP="00A06B52">
      <w:pPr>
        <w:pStyle w:val="ListParagraph"/>
        <w:ind w:left="1440"/>
      </w:pPr>
      <w:r w:rsidRPr="00A06B52">
        <w:drawing>
          <wp:inline distT="0" distB="0" distL="0" distR="0" wp14:anchorId="0CCF2FFE" wp14:editId="0370EC42">
            <wp:extent cx="4416950" cy="1608695"/>
            <wp:effectExtent l="0" t="0" r="317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1128" cy="161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52" w:rsidRDefault="00A06B52" w:rsidP="002E611F">
      <w:pPr>
        <w:pStyle w:val="ListParagraph"/>
        <w:numPr>
          <w:ilvl w:val="1"/>
          <w:numId w:val="43"/>
        </w:numPr>
      </w:pPr>
      <w:r>
        <w:t xml:space="preserve">To try out via </w:t>
      </w:r>
      <w:proofErr w:type="spellStart"/>
      <w:r>
        <w:t>go.data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explorer, try out as below</w:t>
      </w:r>
    </w:p>
    <w:p w:rsidR="002E611F" w:rsidRDefault="00A06B52" w:rsidP="00A06B52">
      <w:pPr>
        <w:ind w:left="1080"/>
      </w:pPr>
      <w:r w:rsidRPr="002E611F">
        <w:lastRenderedPageBreak/>
        <w:drawing>
          <wp:inline distT="0" distB="0" distL="0" distR="0" wp14:anchorId="39ACC3E0" wp14:editId="33E3419E">
            <wp:extent cx="5005346" cy="1426738"/>
            <wp:effectExtent l="0" t="0" r="5080" b="254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901" cy="14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06B52">
        <w:drawing>
          <wp:inline distT="0" distB="0" distL="0" distR="0" wp14:anchorId="2C9DD75E" wp14:editId="1EAAD73E">
            <wp:extent cx="4981492" cy="1116046"/>
            <wp:effectExtent l="0" t="0" r="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6838" cy="11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66" w:rsidRPr="007F7852" w:rsidRDefault="00066D66" w:rsidP="00A06B52">
      <w:pPr>
        <w:ind w:left="1080"/>
      </w:pPr>
    </w:p>
    <w:p w:rsidR="00C56801" w:rsidRDefault="00C56801" w:rsidP="00C56801">
      <w:pPr>
        <w:pStyle w:val="ListParagraph"/>
        <w:numPr>
          <w:ilvl w:val="0"/>
          <w:numId w:val="43"/>
        </w:numPr>
      </w:pPr>
      <w:r>
        <w:t xml:space="preserve">Post follow-up to </w:t>
      </w:r>
      <w:proofErr w:type="spellStart"/>
      <w:r>
        <w:t>go.data</w:t>
      </w:r>
      <w:proofErr w:type="spellEnd"/>
    </w:p>
    <w:p w:rsidR="00C56801" w:rsidRPr="005B1FE5" w:rsidRDefault="00C56801" w:rsidP="00C56801">
      <w:pPr>
        <w:pStyle w:val="ListParagraph"/>
        <w:numPr>
          <w:ilvl w:val="1"/>
          <w:numId w:val="43"/>
        </w:numPr>
      </w:pPr>
      <w:hyperlink r:id="rId30" w:anchor="!/outbreak/outbreak_prototype_create_contacts_followUps" w:history="1">
        <w:r w:rsidRPr="00C56801">
          <w:rPr>
            <w:highlight w:val="yellow"/>
          </w:rPr>
          <w:t>POST</w:t>
        </w:r>
      </w:hyperlink>
      <w:r w:rsidRPr="00C56801">
        <w:rPr>
          <w:highlight w:val="yellow"/>
        </w:rPr>
        <w:t> ---------</w:t>
      </w:r>
      <w:hyperlink r:id="rId31" w:history="1">
        <w:r w:rsidRPr="00C56801">
          <w:rPr>
            <w:highlight w:val="yellow"/>
          </w:rPr>
          <w:t>http://godata_shw.who.int/</w:t>
        </w:r>
      </w:hyperlink>
      <w:r w:rsidRPr="00C56801">
        <w:rPr>
          <w:highlight w:val="yellow"/>
        </w:rPr>
        <w:t>api</w:t>
      </w:r>
      <w:hyperlink r:id="rId32" w:anchor="!/outbreak/outbreak_prototype_create_contacts_followUps" w:history="1">
        <w:r w:rsidRPr="00C56801">
          <w:rPr>
            <w:highlight w:val="yellow"/>
          </w:rPr>
          <w:t>/outbreaks/{id}/contacts/{nk}/follow-ups</w:t>
        </w:r>
      </w:hyperlink>
      <w:r w:rsidRPr="00C56801">
        <w:rPr>
          <w:highlight w:val="yellow"/>
        </w:rPr>
        <w:t>?access_token=xxxxxxxxxxxxxxxx</w:t>
      </w:r>
    </w:p>
    <w:p w:rsidR="00263FF2" w:rsidRDefault="00F52697" w:rsidP="000A76A2">
      <w:pPr>
        <w:pStyle w:val="ListParagraph"/>
        <w:ind w:firstLine="360"/>
      </w:pPr>
      <w:r w:rsidRPr="00F52697">
        <w:drawing>
          <wp:inline distT="0" distB="0" distL="0" distR="0" wp14:anchorId="000E2117" wp14:editId="617B5845">
            <wp:extent cx="5132567" cy="1789270"/>
            <wp:effectExtent l="0" t="0" r="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4503" cy="17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66" w:rsidRDefault="00066D66" w:rsidP="000A76A2">
      <w:pPr>
        <w:pStyle w:val="ListParagraph"/>
        <w:ind w:firstLine="360"/>
      </w:pPr>
    </w:p>
    <w:p w:rsidR="00066D66" w:rsidRDefault="000A76A2" w:rsidP="00066D66">
      <w:pPr>
        <w:pStyle w:val="ListParagraph"/>
        <w:numPr>
          <w:ilvl w:val="0"/>
          <w:numId w:val="43"/>
        </w:numPr>
      </w:pPr>
      <w:r>
        <w:t xml:space="preserve">Log success transferred to </w:t>
      </w:r>
      <w:proofErr w:type="spellStart"/>
      <w:r>
        <w:t>go.data</w:t>
      </w:r>
      <w:proofErr w:type="spellEnd"/>
      <w:r>
        <w:t xml:space="preserve"> into </w:t>
      </w:r>
      <w:r w:rsidRPr="000A76A2">
        <w:t>LimeSurvey_Master</w:t>
      </w:r>
      <w:r>
        <w:t xml:space="preserve">.txt/ </w:t>
      </w:r>
      <w:r w:rsidRPr="000A76A2">
        <w:t>LimeSurvey_</w:t>
      </w:r>
      <w:r>
        <w:t>Log.txt</w:t>
      </w:r>
      <w:r w:rsidR="00066D66">
        <w:br/>
      </w:r>
    </w:p>
    <w:p w:rsidR="00263FF2" w:rsidRDefault="00066D66" w:rsidP="00066D66">
      <w:pPr>
        <w:spacing w:before="0" w:after="160" w:line="259" w:lineRule="auto"/>
      </w:pPr>
      <w:r>
        <w:br w:type="page"/>
      </w:r>
    </w:p>
    <w:p w:rsidR="00B51EED" w:rsidRDefault="00703761" w:rsidP="00B51EED">
      <w:pPr>
        <w:pStyle w:val="Heading2"/>
        <w:numPr>
          <w:ilvl w:val="1"/>
          <w:numId w:val="1"/>
        </w:numPr>
      </w:pPr>
      <w:bookmarkStart w:id="81" w:name="_Toc59134049"/>
      <w:r>
        <w:lastRenderedPageBreak/>
        <w:t>Log Files structure</w:t>
      </w:r>
      <w:bookmarkEnd w:id="81"/>
    </w:p>
    <w:p w:rsidR="00066D66" w:rsidRPr="00066D66" w:rsidRDefault="00066D66" w:rsidP="00066D66">
      <w:r>
        <w:t xml:space="preserve">Manual create logs folder at </w:t>
      </w:r>
      <w:r w:rsidRPr="00066D66">
        <w:t>C:\Go.Data\synch\logs</w:t>
      </w:r>
      <w:r>
        <w:br/>
        <w:t xml:space="preserve">System will auto create new file if the text file </w:t>
      </w:r>
      <w:proofErr w:type="gramStart"/>
      <w:r>
        <w:t>not exists</w:t>
      </w:r>
      <w:proofErr w:type="gram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52"/>
        <w:gridCol w:w="3273"/>
        <w:gridCol w:w="3620"/>
      </w:tblGrid>
      <w:tr w:rsidR="00B51EED" w:rsidRPr="00575632" w:rsidTr="00B62305">
        <w:tc>
          <w:tcPr>
            <w:tcW w:w="2619" w:type="dxa"/>
            <w:shd w:val="clear" w:color="auto" w:fill="9CC2E5" w:themeFill="accent5" w:themeFillTint="99"/>
          </w:tcPr>
          <w:p w:rsidR="00B51EED" w:rsidRPr="00575632" w:rsidRDefault="00703761" w:rsidP="00DF33AD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 Name</w:t>
            </w:r>
          </w:p>
        </w:tc>
        <w:tc>
          <w:tcPr>
            <w:tcW w:w="3586" w:type="dxa"/>
            <w:shd w:val="clear" w:color="auto" w:fill="9CC2E5" w:themeFill="accent5" w:themeFillTint="99"/>
          </w:tcPr>
          <w:p w:rsidR="00B51EED" w:rsidRPr="00575632" w:rsidRDefault="00B51EED" w:rsidP="00DF33AD">
            <w:pPr>
              <w:pStyle w:val="NoSpacing"/>
              <w:rPr>
                <w:b/>
                <w:sz w:val="24"/>
                <w:szCs w:val="24"/>
              </w:rPr>
            </w:pPr>
            <w:r w:rsidRPr="00575632">
              <w:rPr>
                <w:b/>
                <w:sz w:val="24"/>
                <w:szCs w:val="24"/>
              </w:rPr>
              <w:t>Purpose</w:t>
            </w:r>
          </w:p>
        </w:tc>
        <w:tc>
          <w:tcPr>
            <w:tcW w:w="3240" w:type="dxa"/>
            <w:shd w:val="clear" w:color="auto" w:fill="9CC2E5" w:themeFill="accent5" w:themeFillTint="99"/>
          </w:tcPr>
          <w:p w:rsidR="00B51EED" w:rsidRPr="00575632" w:rsidRDefault="00B51EED" w:rsidP="00DF33AD">
            <w:pPr>
              <w:pStyle w:val="NoSpacing"/>
              <w:rPr>
                <w:b/>
                <w:sz w:val="24"/>
                <w:szCs w:val="24"/>
              </w:rPr>
            </w:pPr>
            <w:r w:rsidRPr="00575632">
              <w:rPr>
                <w:b/>
                <w:sz w:val="24"/>
                <w:szCs w:val="24"/>
              </w:rPr>
              <w:t>Notes</w:t>
            </w:r>
          </w:p>
        </w:tc>
      </w:tr>
      <w:tr w:rsidR="00B51EED" w:rsidTr="00B62305">
        <w:tc>
          <w:tcPr>
            <w:tcW w:w="2619" w:type="dxa"/>
          </w:tcPr>
          <w:p w:rsidR="00B51EED" w:rsidRDefault="00703761" w:rsidP="00576F2E">
            <w:pPr>
              <w:pStyle w:val="NoSpacing"/>
              <w:spacing w:line="480" w:lineRule="auto"/>
            </w:pPr>
            <w:r w:rsidRPr="000A76A2">
              <w:t>LimeSurvey_Master</w:t>
            </w:r>
            <w:r>
              <w:t>.txt</w:t>
            </w:r>
          </w:p>
        </w:tc>
        <w:tc>
          <w:tcPr>
            <w:tcW w:w="3586" w:type="dxa"/>
          </w:tcPr>
          <w:p w:rsidR="00B51EED" w:rsidRDefault="009D5A72" w:rsidP="00DF33AD">
            <w:pPr>
              <w:pStyle w:val="NoSpacing"/>
            </w:pPr>
            <w:r w:rsidRPr="009D5A72">
              <w:t xml:space="preserve">To </w:t>
            </w:r>
            <w:r w:rsidR="00703761" w:rsidRPr="009D5A72">
              <w:t>stor</w:t>
            </w:r>
            <w:r w:rsidRPr="009D5A72">
              <w:t>e</w:t>
            </w:r>
            <w:r w:rsidR="00703761" w:rsidRPr="009D5A72">
              <w:t xml:space="preserve"> all record has been successfully sent over to </w:t>
            </w:r>
            <w:proofErr w:type="spellStart"/>
            <w:r w:rsidR="00703761" w:rsidRPr="009D5A72">
              <w:t>go.data</w:t>
            </w:r>
            <w:proofErr w:type="spellEnd"/>
            <w:r w:rsidR="00703761" w:rsidRPr="009D5A72">
              <w:t>.</w:t>
            </w:r>
          </w:p>
        </w:tc>
        <w:tc>
          <w:tcPr>
            <w:tcW w:w="3240" w:type="dxa"/>
          </w:tcPr>
          <w:p w:rsidR="00B51EED" w:rsidRDefault="00703761" w:rsidP="00DF33AD">
            <w:pPr>
              <w:pStyle w:val="NoSpacing"/>
            </w:pPr>
            <w:r w:rsidRPr="0035172D">
              <w:drawing>
                <wp:inline distT="0" distB="0" distL="0" distR="0" wp14:anchorId="657052A4" wp14:editId="211F5C5C">
                  <wp:extent cx="1606163" cy="141924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503" cy="142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84A" w:rsidTr="00B62305">
        <w:tc>
          <w:tcPr>
            <w:tcW w:w="2619" w:type="dxa"/>
          </w:tcPr>
          <w:p w:rsidR="00703761" w:rsidRDefault="00703761" w:rsidP="00703761">
            <w:r w:rsidRPr="000A76A2">
              <w:t>LimeSurvey_</w:t>
            </w:r>
            <w:r>
              <w:t>Log.txt</w:t>
            </w:r>
          </w:p>
          <w:p w:rsidR="004B184A" w:rsidRDefault="004B184A" w:rsidP="004B184A">
            <w:pPr>
              <w:pStyle w:val="NoSpacing"/>
              <w:spacing w:line="480" w:lineRule="auto"/>
            </w:pPr>
          </w:p>
        </w:tc>
        <w:tc>
          <w:tcPr>
            <w:tcW w:w="3586" w:type="dxa"/>
          </w:tcPr>
          <w:p w:rsidR="00703761" w:rsidRPr="0035172D" w:rsidRDefault="009D5A72" w:rsidP="00703761">
            <w:r>
              <w:t>To</w:t>
            </w:r>
            <w:r w:rsidR="00703761">
              <w:t xml:space="preserve"> record every execution with number of successfully records</w:t>
            </w:r>
          </w:p>
          <w:p w:rsidR="004B184A" w:rsidRDefault="004B184A" w:rsidP="004B184A">
            <w:pPr>
              <w:pStyle w:val="NoSpacing"/>
            </w:pPr>
          </w:p>
        </w:tc>
        <w:tc>
          <w:tcPr>
            <w:tcW w:w="3240" w:type="dxa"/>
          </w:tcPr>
          <w:p w:rsidR="004B184A" w:rsidRDefault="009D5A72" w:rsidP="004B184A">
            <w:pPr>
              <w:pStyle w:val="NoSpacing"/>
            </w:pPr>
            <w:r w:rsidRPr="003517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drawing>
                <wp:inline distT="0" distB="0" distL="0" distR="0" wp14:anchorId="27BAF03B" wp14:editId="499ED13D">
                  <wp:extent cx="2161982" cy="1199404"/>
                  <wp:effectExtent l="0" t="0" r="0" b="127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832" cy="121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D66" w:rsidRDefault="00066D66" w:rsidP="00B51EED"/>
    <w:p w:rsidR="00B51EED" w:rsidRDefault="00066D66" w:rsidP="00066D66">
      <w:pPr>
        <w:spacing w:before="0" w:after="160" w:line="259" w:lineRule="auto"/>
      </w:pPr>
      <w:r>
        <w:br w:type="page"/>
      </w:r>
    </w:p>
    <w:p w:rsidR="00922DD4" w:rsidRDefault="00922DD4">
      <w:pPr>
        <w:spacing w:before="0" w:after="160" w:line="259" w:lineRule="auto"/>
      </w:pPr>
    </w:p>
    <w:p w:rsidR="00A3059A" w:rsidRDefault="00A3059A" w:rsidP="00A3059A">
      <w:pPr>
        <w:pStyle w:val="Heading1"/>
        <w:numPr>
          <w:ilvl w:val="0"/>
          <w:numId w:val="1"/>
        </w:numPr>
      </w:pPr>
      <w:bookmarkStart w:id="82" w:name="_Toc59134050"/>
      <w:r>
        <w:t>DEPLOYMENT</w:t>
      </w:r>
      <w:bookmarkEnd w:id="82"/>
    </w:p>
    <w:p w:rsidR="003A1C40" w:rsidRPr="00DC12FA" w:rsidRDefault="003A1C40">
      <w:pPr>
        <w:spacing w:before="0" w:after="160" w:line="259" w:lineRule="auto"/>
        <w:rPr>
          <w:b/>
        </w:rPr>
      </w:pPr>
    </w:p>
    <w:p w:rsidR="003A1C40" w:rsidRDefault="00B61CFD" w:rsidP="003A1C40">
      <w:pPr>
        <w:pStyle w:val="ListParagraph"/>
        <w:numPr>
          <w:ilvl w:val="0"/>
          <w:numId w:val="30"/>
        </w:numPr>
        <w:spacing w:before="0" w:after="160" w:line="259" w:lineRule="auto"/>
      </w:pPr>
      <w:r>
        <w:t>Create setup installation file in visual studio</w:t>
      </w:r>
    </w:p>
    <w:p w:rsidR="00B61CFD" w:rsidRDefault="00B61CFD" w:rsidP="003A1C40">
      <w:pPr>
        <w:pStyle w:val="ListParagraph"/>
        <w:numPr>
          <w:ilvl w:val="0"/>
          <w:numId w:val="30"/>
        </w:numPr>
        <w:spacing w:before="0" w:after="160" w:line="259" w:lineRule="auto"/>
      </w:pPr>
      <w:r>
        <w:t xml:space="preserve">Build and deploy into </w:t>
      </w:r>
      <w:proofErr w:type="spellStart"/>
      <w:r>
        <w:t>msi</w:t>
      </w:r>
      <w:proofErr w:type="spellEnd"/>
      <w:r>
        <w:t xml:space="preserve"> package</w:t>
      </w:r>
    </w:p>
    <w:p w:rsidR="00B61CFD" w:rsidRDefault="00B61CFD" w:rsidP="00B61CFD">
      <w:pPr>
        <w:pStyle w:val="ListParagraph"/>
        <w:spacing w:before="0" w:after="160" w:line="259" w:lineRule="auto"/>
      </w:pPr>
      <w:r w:rsidRPr="00B61CFD">
        <w:drawing>
          <wp:inline distT="0" distB="0" distL="0" distR="0" wp14:anchorId="435CEC65" wp14:editId="2DDC6B78">
            <wp:extent cx="4746598" cy="1162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79588" cy="117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FD" w:rsidRDefault="00B61CFD" w:rsidP="00B61CFD">
      <w:pPr>
        <w:pStyle w:val="ListParagraph"/>
        <w:numPr>
          <w:ilvl w:val="0"/>
          <w:numId w:val="30"/>
        </w:numPr>
        <w:spacing w:before="0" w:after="160" w:line="259" w:lineRule="auto"/>
      </w:pPr>
      <w:r>
        <w:t>Installation on SHW machine, scheduler will be set by CRAMPTON, Kevin</w:t>
      </w:r>
    </w:p>
    <w:p w:rsidR="00F06E29" w:rsidRDefault="00F06E29" w:rsidP="00DC2E4B">
      <w:pPr>
        <w:pStyle w:val="ListParagraph"/>
        <w:spacing w:before="0" w:after="160" w:line="259" w:lineRule="auto"/>
      </w:pPr>
    </w:p>
    <w:p w:rsidR="00174059" w:rsidRDefault="00174059" w:rsidP="003A1C40">
      <w:pPr>
        <w:pStyle w:val="ListParagraph"/>
        <w:numPr>
          <w:ilvl w:val="0"/>
          <w:numId w:val="30"/>
        </w:numPr>
        <w:spacing w:before="0" w:after="160" w:line="259" w:lineRule="auto"/>
      </w:pPr>
      <w:r>
        <w:br w:type="page"/>
      </w:r>
    </w:p>
    <w:p w:rsidR="002B6670" w:rsidRDefault="002B6670" w:rsidP="002B6670">
      <w:pPr>
        <w:pStyle w:val="Heading1"/>
      </w:pPr>
      <w:bookmarkStart w:id="83" w:name="_Toc406599286"/>
      <w:bookmarkStart w:id="84" w:name="_Toc408904302"/>
      <w:bookmarkStart w:id="85" w:name="_Toc59134051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lastRenderedPageBreak/>
        <w:t>APPENDIX</w:t>
      </w:r>
      <w:bookmarkEnd w:id="83"/>
      <w:r>
        <w:t xml:space="preserve"> A: ABBREVIATIONS</w:t>
      </w:r>
      <w:bookmarkEnd w:id="84"/>
      <w:bookmarkEnd w:id="85"/>
    </w:p>
    <w:p w:rsidR="002B6670" w:rsidRDefault="002B6670" w:rsidP="002B6670">
      <w:pPr>
        <w:pStyle w:val="Heading2"/>
      </w:pPr>
      <w:bookmarkStart w:id="86" w:name="_Toc406599287"/>
      <w:bookmarkStart w:id="87" w:name="_Toc406598164"/>
      <w:bookmarkStart w:id="88" w:name="_Toc406404580"/>
      <w:bookmarkStart w:id="89" w:name="_Toc408904303"/>
      <w:bookmarkStart w:id="90" w:name="_Toc59134052"/>
      <w:r>
        <w:t>Abbreviations</w:t>
      </w:r>
      <w:bookmarkEnd w:id="86"/>
      <w:bookmarkEnd w:id="87"/>
      <w:bookmarkEnd w:id="88"/>
      <w:bookmarkEnd w:id="89"/>
      <w:bookmarkEnd w:id="90"/>
      <w:r>
        <w:t xml:space="preserve"> </w:t>
      </w:r>
    </w:p>
    <w:p w:rsidR="002B6670" w:rsidRDefault="002B6670" w:rsidP="002B6670">
      <w:pPr>
        <w:spacing w:before="0" w:after="0"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 of Abbreviations</w:t>
      </w:r>
    </w:p>
    <w:tbl>
      <w:tblPr>
        <w:tblStyle w:val="ListTable6Colorful-Accent11"/>
        <w:tblW w:w="9450" w:type="dxa"/>
        <w:tblLook w:val="04A0" w:firstRow="1" w:lastRow="0" w:firstColumn="1" w:lastColumn="0" w:noHBand="0" w:noVBand="1"/>
      </w:tblPr>
      <w:tblGrid>
        <w:gridCol w:w="2790"/>
        <w:gridCol w:w="6660"/>
      </w:tblGrid>
      <w:tr w:rsidR="002B6670" w:rsidTr="00744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:rsidR="002B6670" w:rsidRDefault="002B6670" w:rsidP="00C969A3">
            <w:pPr>
              <w:spacing w:before="120" w:after="120"/>
              <w:rPr>
                <w:rFonts w:ascii="Calibri" w:eastAsia="SimSun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eastAsia="SimSun" w:hAnsi="Calibri"/>
                <w:b w:val="0"/>
                <w:bCs w:val="0"/>
                <w:sz w:val="22"/>
                <w:szCs w:val="22"/>
              </w:rPr>
              <w:t>Abbreviation</w:t>
            </w:r>
          </w:p>
        </w:tc>
        <w:tc>
          <w:tcPr>
            <w:tcW w:w="6660" w:type="dxa"/>
            <w:hideMark/>
          </w:tcPr>
          <w:p w:rsidR="002B6670" w:rsidRDefault="002B6670" w:rsidP="00C969A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eastAsia="SimSun" w:hAnsi="Calibri"/>
                <w:b w:val="0"/>
                <w:bCs w:val="0"/>
                <w:sz w:val="22"/>
                <w:szCs w:val="22"/>
              </w:rPr>
              <w:t>Description</w:t>
            </w:r>
          </w:p>
        </w:tc>
      </w:tr>
      <w:tr w:rsidR="00360A56" w:rsidTr="0074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60A56" w:rsidRDefault="00FA765D" w:rsidP="00360A56">
            <w:pPr>
              <w:spacing w:before="60" w:after="60"/>
              <w:rPr>
                <w:rFonts w:ascii="Calibri" w:eastAsia="SimSun" w:hAnsi="Calibri"/>
                <w:bCs w:val="0"/>
                <w:sz w:val="22"/>
                <w:szCs w:val="22"/>
              </w:rPr>
            </w:pPr>
            <w:r>
              <w:rPr>
                <w:rFonts w:ascii="Calibri" w:eastAsia="SimSun" w:hAnsi="Calibri"/>
                <w:bCs w:val="0"/>
                <w:sz w:val="22"/>
                <w:szCs w:val="22"/>
              </w:rPr>
              <w:t>LS</w:t>
            </w:r>
          </w:p>
        </w:tc>
        <w:tc>
          <w:tcPr>
            <w:tcW w:w="6660" w:type="dxa"/>
          </w:tcPr>
          <w:p w:rsidR="00360A56" w:rsidRDefault="00FA765D" w:rsidP="00360A5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/>
                <w:bCs/>
                <w:sz w:val="22"/>
                <w:szCs w:val="22"/>
              </w:rPr>
            </w:pPr>
            <w:r>
              <w:rPr>
                <w:rFonts w:ascii="Calibri" w:eastAsia="SimSun" w:hAnsi="Calibri"/>
                <w:bCs/>
                <w:sz w:val="22"/>
                <w:szCs w:val="22"/>
              </w:rPr>
              <w:t>Lime Survey</w:t>
            </w:r>
          </w:p>
        </w:tc>
      </w:tr>
      <w:tr w:rsidR="00360A56" w:rsidTr="00744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60A56" w:rsidRDefault="00710360" w:rsidP="00360A56">
            <w:pPr>
              <w:spacing w:before="60" w:after="60"/>
              <w:rPr>
                <w:rFonts w:ascii="Calibri" w:eastAsia="SimSun" w:hAnsi="Calibri"/>
                <w:bCs w:val="0"/>
                <w:sz w:val="22"/>
                <w:szCs w:val="22"/>
              </w:rPr>
            </w:pPr>
            <w:r>
              <w:rPr>
                <w:rFonts w:ascii="Calibri" w:eastAsia="SimSun" w:hAnsi="Calibri"/>
                <w:bCs w:val="0"/>
                <w:sz w:val="22"/>
                <w:szCs w:val="22"/>
              </w:rPr>
              <w:t>LSRC2</w:t>
            </w:r>
          </w:p>
        </w:tc>
        <w:tc>
          <w:tcPr>
            <w:tcW w:w="6660" w:type="dxa"/>
          </w:tcPr>
          <w:p w:rsidR="00360A56" w:rsidRDefault="00710360" w:rsidP="00360A5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/>
                <w:bCs/>
                <w:sz w:val="22"/>
                <w:szCs w:val="22"/>
              </w:rPr>
            </w:pPr>
            <w:r>
              <w:t>Lime Survey RemoteControl2</w:t>
            </w:r>
          </w:p>
        </w:tc>
      </w:tr>
    </w:tbl>
    <w:p w:rsidR="002B6670" w:rsidRDefault="002B6670" w:rsidP="002B6670"/>
    <w:p w:rsidR="002B6670" w:rsidRDefault="002B6670" w:rsidP="002B6670">
      <w:pPr>
        <w:pStyle w:val="Heading2"/>
      </w:pPr>
      <w:bookmarkStart w:id="91" w:name="_Toc406599288"/>
      <w:bookmarkStart w:id="92" w:name="_Toc406598165"/>
      <w:bookmarkStart w:id="93" w:name="_Toc406404581"/>
      <w:bookmarkStart w:id="94" w:name="_Toc408904304"/>
      <w:bookmarkStart w:id="95" w:name="_Toc59134053"/>
      <w:r>
        <w:t>Definition</w:t>
      </w:r>
      <w:bookmarkEnd w:id="91"/>
      <w:bookmarkEnd w:id="92"/>
      <w:bookmarkEnd w:id="93"/>
      <w:bookmarkEnd w:id="94"/>
      <w:bookmarkEnd w:id="95"/>
    </w:p>
    <w:p w:rsidR="002B6670" w:rsidRDefault="002B6670" w:rsidP="002B6670">
      <w:pPr>
        <w:spacing w:before="0" w:after="0"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 of Definitions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128"/>
        <w:gridCol w:w="7844"/>
      </w:tblGrid>
      <w:tr w:rsidR="002B6670" w:rsidTr="00DF33AD">
        <w:tc>
          <w:tcPr>
            <w:tcW w:w="112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2B6670" w:rsidRDefault="002B6670" w:rsidP="00DF33AD">
            <w:pPr>
              <w:spacing w:before="120" w:after="120" w:line="240" w:lineRule="auto"/>
              <w:jc w:val="center"/>
              <w:rPr>
                <w:rFonts w:ascii="Calibri" w:eastAsia="SimSu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SimSun" w:hAnsi="Calibri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78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2B6670" w:rsidRDefault="002B6670" w:rsidP="00DF33AD">
            <w:pPr>
              <w:spacing w:before="120" w:after="120" w:line="240" w:lineRule="auto"/>
              <w:jc w:val="center"/>
              <w:rPr>
                <w:rFonts w:ascii="Calibri" w:eastAsia="SimSu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SimSun" w:hAnsi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2B6670" w:rsidTr="00DF33AD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2B6670" w:rsidRDefault="002B6670" w:rsidP="00DF33AD">
            <w:pPr>
              <w:spacing w:before="60" w:after="60" w:line="240" w:lineRule="auto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:rsidR="002B6670" w:rsidRDefault="002B6670" w:rsidP="00DF33AD">
            <w:pPr>
              <w:spacing w:before="60" w:after="60" w:line="240" w:lineRule="auto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</w:tr>
      <w:tr w:rsidR="002B6670" w:rsidTr="00DF33AD"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2B6670" w:rsidRDefault="002B6670" w:rsidP="00DF33AD">
            <w:pPr>
              <w:spacing w:before="60" w:after="60" w:line="240" w:lineRule="auto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:rsidR="002B6670" w:rsidRDefault="002B6670" w:rsidP="00DF33AD">
            <w:pPr>
              <w:spacing w:before="60" w:after="60" w:line="240" w:lineRule="auto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</w:tr>
      <w:tr w:rsidR="002B6670" w:rsidTr="00DF33AD"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2B6670" w:rsidRDefault="002B6670" w:rsidP="00DF33AD">
            <w:pPr>
              <w:spacing w:before="60" w:after="60" w:line="240" w:lineRule="auto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:rsidR="002B6670" w:rsidRDefault="002B6670" w:rsidP="00DF33AD">
            <w:pPr>
              <w:spacing w:before="60" w:after="60" w:line="240" w:lineRule="auto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</w:tr>
      <w:tr w:rsidR="002B6670" w:rsidTr="00DF33AD">
        <w:tc>
          <w:tcPr>
            <w:tcW w:w="1128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2B6670" w:rsidRDefault="002B6670" w:rsidP="00DF33AD">
            <w:pPr>
              <w:spacing w:before="60" w:after="60" w:line="240" w:lineRule="auto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  <w:tc>
          <w:tcPr>
            <w:tcW w:w="7844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2B6670" w:rsidRDefault="002B6670" w:rsidP="00DF33AD">
            <w:pPr>
              <w:spacing w:before="60" w:after="60" w:line="240" w:lineRule="auto"/>
              <w:rPr>
                <w:rFonts w:ascii="Calibri" w:eastAsia="SimSun" w:hAnsi="Calibri"/>
                <w:bCs/>
                <w:sz w:val="22"/>
                <w:szCs w:val="22"/>
              </w:rPr>
            </w:pPr>
          </w:p>
        </w:tc>
      </w:tr>
    </w:tbl>
    <w:p w:rsidR="002B6670" w:rsidRDefault="002B6670" w:rsidP="002B6670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:rsidR="00DF33AD" w:rsidRDefault="00DF33AD"/>
    <w:sectPr w:rsidR="00DF33AD" w:rsidSect="00F74533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FD2" w:rsidRDefault="00866FD2" w:rsidP="007255CF">
      <w:pPr>
        <w:spacing w:before="0" w:after="0" w:line="240" w:lineRule="auto"/>
      </w:pPr>
      <w:r>
        <w:separator/>
      </w:r>
    </w:p>
  </w:endnote>
  <w:endnote w:type="continuationSeparator" w:id="0">
    <w:p w:rsidR="00866FD2" w:rsidRDefault="00866FD2" w:rsidP="007255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(W1)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FD2" w:rsidRDefault="00866FD2" w:rsidP="007255CF">
      <w:pPr>
        <w:spacing w:before="0" w:after="0" w:line="240" w:lineRule="auto"/>
      </w:pPr>
      <w:r>
        <w:separator/>
      </w:r>
    </w:p>
  </w:footnote>
  <w:footnote w:type="continuationSeparator" w:id="0">
    <w:p w:rsidR="00866FD2" w:rsidRDefault="00866FD2" w:rsidP="007255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348" w:rsidRPr="007255CF" w:rsidRDefault="00F52348" w:rsidP="002B6670">
    <w:pPr>
      <w:pStyle w:val="Header"/>
      <w:tabs>
        <w:tab w:val="left" w:pos="3255"/>
      </w:tabs>
      <w:rPr>
        <w:rFonts w:ascii="Arial" w:hAnsi="Arial" w:cs="Arial"/>
        <w:sz w:val="16"/>
        <w:szCs w:val="16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9C37E1" wp14:editId="4E18A78D">
              <wp:simplePos x="0" y="0"/>
              <wp:positionH relativeFrom="column">
                <wp:posOffset>4295775</wp:posOffset>
              </wp:positionH>
              <wp:positionV relativeFrom="paragraph">
                <wp:posOffset>-167640</wp:posOffset>
              </wp:positionV>
              <wp:extent cx="1656080" cy="508000"/>
              <wp:effectExtent l="0" t="0" r="1270" b="6350"/>
              <wp:wrapTight wrapText="bothSides">
                <wp:wrapPolygon edited="0">
                  <wp:start x="2982" y="0"/>
                  <wp:lineTo x="0" y="2430"/>
                  <wp:lineTo x="0" y="20250"/>
                  <wp:lineTo x="2236" y="21060"/>
                  <wp:lineTo x="4969" y="21060"/>
                  <wp:lineTo x="21368" y="18630"/>
                  <wp:lineTo x="21368" y="2430"/>
                  <wp:lineTo x="4224" y="0"/>
                  <wp:lineTo x="2982" y="0"/>
                </wp:wrapPolygon>
              </wp:wrapTight>
              <wp:docPr id="84" name="Group 8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656080" cy="508000"/>
                        <a:chOff x="0" y="0"/>
                        <a:chExt cx="8302" cy="2546"/>
                      </a:xfrm>
                    </wpg:grpSpPr>
                    <wpg:grpSp>
                      <wpg:cNvPr id="85" name="Group 36"/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84" cy="2546"/>
                          <a:chOff x="0" y="0"/>
                          <a:chExt cx="2884" cy="2546"/>
                        </a:xfrm>
                      </wpg:grpSpPr>
                      <wps:wsp>
                        <wps:cNvPr id="86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07"/>
                            <a:ext cx="2884" cy="2339"/>
                          </a:xfrm>
                          <a:custGeom>
                            <a:avLst/>
                            <a:gdLst>
                              <a:gd name="T0" fmla="*/ 415 w 2884"/>
                              <a:gd name="T1" fmla="*/ 515 h 2339"/>
                              <a:gd name="T2" fmla="*/ 250 w 2884"/>
                              <a:gd name="T3" fmla="*/ 319 h 2339"/>
                              <a:gd name="T4" fmla="*/ 157 w 2884"/>
                              <a:gd name="T5" fmla="*/ 1570 h 2339"/>
                              <a:gd name="T6" fmla="*/ 522 w 2884"/>
                              <a:gd name="T7" fmla="*/ 1584 h 2339"/>
                              <a:gd name="T8" fmla="*/ 318 w 2884"/>
                              <a:gd name="T9" fmla="*/ 1545 h 2339"/>
                              <a:gd name="T10" fmla="*/ 836 w 2884"/>
                              <a:gd name="T11" fmla="*/ 2021 h 2339"/>
                              <a:gd name="T12" fmla="*/ 407 w 2884"/>
                              <a:gd name="T13" fmla="*/ 1913 h 2339"/>
                              <a:gd name="T14" fmla="*/ 2269 w 2884"/>
                              <a:gd name="T15" fmla="*/ 1724 h 2339"/>
                              <a:gd name="T16" fmla="*/ 2473 w 2884"/>
                              <a:gd name="T17" fmla="*/ 2014 h 2339"/>
                              <a:gd name="T18" fmla="*/ 2362 w 2884"/>
                              <a:gd name="T19" fmla="*/ 1584 h 2339"/>
                              <a:gd name="T20" fmla="*/ 2727 w 2884"/>
                              <a:gd name="T21" fmla="*/ 1570 h 2339"/>
                              <a:gd name="T22" fmla="*/ 643 w 2884"/>
                              <a:gd name="T23" fmla="*/ 2149 h 2339"/>
                              <a:gd name="T24" fmla="*/ 1194 w 2884"/>
                              <a:gd name="T25" fmla="*/ 2339 h 2339"/>
                              <a:gd name="T26" fmla="*/ 1515 w 2884"/>
                              <a:gd name="T27" fmla="*/ 2139 h 2339"/>
                              <a:gd name="T28" fmla="*/ 272 w 2884"/>
                              <a:gd name="T29" fmla="*/ 969 h 2339"/>
                              <a:gd name="T30" fmla="*/ 200 w 2884"/>
                              <a:gd name="T31" fmla="*/ 1291 h 2339"/>
                              <a:gd name="T32" fmla="*/ 186 w 2884"/>
                              <a:gd name="T33" fmla="*/ 919 h 2339"/>
                              <a:gd name="T34" fmla="*/ 293 w 2884"/>
                              <a:gd name="T35" fmla="*/ 841 h 2339"/>
                              <a:gd name="T36" fmla="*/ 2620 w 2884"/>
                              <a:gd name="T37" fmla="*/ 884 h 2339"/>
                              <a:gd name="T38" fmla="*/ 2884 w 2884"/>
                              <a:gd name="T39" fmla="*/ 1120 h 2339"/>
                              <a:gd name="T40" fmla="*/ 2509 w 2884"/>
                              <a:gd name="T41" fmla="*/ 1466 h 2339"/>
                              <a:gd name="T42" fmla="*/ 2609 w 2884"/>
                              <a:gd name="T43" fmla="*/ 1180 h 2339"/>
                              <a:gd name="T44" fmla="*/ 2670 w 2884"/>
                              <a:gd name="T45" fmla="*/ 1238 h 2339"/>
                              <a:gd name="T46" fmla="*/ 379 w 2884"/>
                              <a:gd name="T47" fmla="*/ 387 h 2339"/>
                              <a:gd name="T48" fmla="*/ 2630 w 2884"/>
                              <a:gd name="T49" fmla="*/ 319 h 2339"/>
                              <a:gd name="T50" fmla="*/ 1526 w 2884"/>
                              <a:gd name="T51" fmla="*/ 426 h 2339"/>
                              <a:gd name="T52" fmla="*/ 1512 w 2884"/>
                              <a:gd name="T53" fmla="*/ 1155 h 2339"/>
                              <a:gd name="T54" fmla="*/ 479 w 2884"/>
                              <a:gd name="T55" fmla="*/ 984 h 2339"/>
                              <a:gd name="T56" fmla="*/ 575 w 2884"/>
                              <a:gd name="T57" fmla="*/ 1320 h 2339"/>
                              <a:gd name="T58" fmla="*/ 611 w 2884"/>
                              <a:gd name="T59" fmla="*/ 1481 h 2339"/>
                              <a:gd name="T60" fmla="*/ 919 w 2884"/>
                              <a:gd name="T61" fmla="*/ 1502 h 2339"/>
                              <a:gd name="T62" fmla="*/ 965 w 2884"/>
                              <a:gd name="T63" fmla="*/ 934 h 2339"/>
                              <a:gd name="T64" fmla="*/ 1247 w 2884"/>
                              <a:gd name="T65" fmla="*/ 1080 h 2339"/>
                              <a:gd name="T66" fmla="*/ 879 w 2884"/>
                              <a:gd name="T67" fmla="*/ 1095 h 2339"/>
                              <a:gd name="T68" fmla="*/ 1004 w 2884"/>
                              <a:gd name="T69" fmla="*/ 1027 h 2339"/>
                              <a:gd name="T70" fmla="*/ 2019 w 2884"/>
                              <a:gd name="T71" fmla="*/ 1549 h 2339"/>
                              <a:gd name="T72" fmla="*/ 1930 w 2884"/>
                              <a:gd name="T73" fmla="*/ 1463 h 2339"/>
                              <a:gd name="T74" fmla="*/ 1841 w 2884"/>
                              <a:gd name="T75" fmla="*/ 1477 h 2339"/>
                              <a:gd name="T76" fmla="*/ 1848 w 2884"/>
                              <a:gd name="T77" fmla="*/ 1134 h 2339"/>
                              <a:gd name="T78" fmla="*/ 1848 w 2884"/>
                              <a:gd name="T79" fmla="*/ 1348 h 2339"/>
                              <a:gd name="T80" fmla="*/ 1916 w 2884"/>
                              <a:gd name="T81" fmla="*/ 809 h 2339"/>
                              <a:gd name="T82" fmla="*/ 1801 w 2884"/>
                              <a:gd name="T83" fmla="*/ 769 h 2339"/>
                              <a:gd name="T84" fmla="*/ 1755 w 2884"/>
                              <a:gd name="T85" fmla="*/ 784 h 2339"/>
                              <a:gd name="T86" fmla="*/ 2016 w 2884"/>
                              <a:gd name="T87" fmla="*/ 984 h 2339"/>
                              <a:gd name="T88" fmla="*/ 2030 w 2884"/>
                              <a:gd name="T89" fmla="*/ 859 h 2339"/>
                              <a:gd name="T90" fmla="*/ 2005 w 2884"/>
                              <a:gd name="T91" fmla="*/ 769 h 2339"/>
                              <a:gd name="T92" fmla="*/ 2280 w 2884"/>
                              <a:gd name="T93" fmla="*/ 515 h 2339"/>
                              <a:gd name="T94" fmla="*/ 1658 w 2884"/>
                              <a:gd name="T95" fmla="*/ 1302 h 2339"/>
                              <a:gd name="T96" fmla="*/ 1676 w 2884"/>
                              <a:gd name="T97" fmla="*/ 22 h 2339"/>
                              <a:gd name="T98" fmla="*/ 1873 w 2884"/>
                              <a:gd name="T99" fmla="*/ 362 h 2339"/>
                              <a:gd name="T100" fmla="*/ 1655 w 2884"/>
                              <a:gd name="T101" fmla="*/ 726 h 2339"/>
                              <a:gd name="T102" fmla="*/ 1583 w 2884"/>
                              <a:gd name="T103" fmla="*/ 798 h 2339"/>
                              <a:gd name="T104" fmla="*/ 1648 w 2884"/>
                              <a:gd name="T105" fmla="*/ 1309 h 2339"/>
                              <a:gd name="T106" fmla="*/ 1644 w 2884"/>
                              <a:gd name="T107" fmla="*/ 1728 h 2339"/>
                              <a:gd name="T108" fmla="*/ 1194 w 2884"/>
                              <a:gd name="T109" fmla="*/ 1928 h 2339"/>
                              <a:gd name="T110" fmla="*/ 1079 w 2884"/>
                              <a:gd name="T111" fmla="*/ 1484 h 2339"/>
                              <a:gd name="T112" fmla="*/ 1372 w 2884"/>
                              <a:gd name="T113" fmla="*/ 1159 h 2339"/>
                              <a:gd name="T114" fmla="*/ 1358 w 2884"/>
                              <a:gd name="T115" fmla="*/ 426 h 2339"/>
                              <a:gd name="T116" fmla="*/ 940 w 2884"/>
                              <a:gd name="T117" fmla="*/ 515 h 2339"/>
                              <a:gd name="T118" fmla="*/ 1344 w 2884"/>
                              <a:gd name="T119" fmla="*/ 29 h 2339"/>
                              <a:gd name="T120" fmla="*/ 1022 w 2884"/>
                              <a:gd name="T121" fmla="*/ 1899 h 2339"/>
                              <a:gd name="T122" fmla="*/ 1884 w 2884"/>
                              <a:gd name="T123" fmla="*/ 651 h 2339"/>
                              <a:gd name="T124" fmla="*/ 1365 w 2884"/>
                              <a:gd name="T125" fmla="*/ 826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884" h="2339">
                                <a:moveTo>
                                  <a:pt x="2345" y="258"/>
                                </a:moveTo>
                                <a:lnTo>
                                  <a:pt x="2391" y="304"/>
                                </a:lnTo>
                                <a:lnTo>
                                  <a:pt x="2448" y="344"/>
                                </a:lnTo>
                                <a:lnTo>
                                  <a:pt x="2505" y="387"/>
                                </a:lnTo>
                                <a:lnTo>
                                  <a:pt x="2552" y="430"/>
                                </a:lnTo>
                                <a:lnTo>
                                  <a:pt x="2523" y="337"/>
                                </a:lnTo>
                                <a:lnTo>
                                  <a:pt x="2480" y="251"/>
                                </a:lnTo>
                                <a:lnTo>
                                  <a:pt x="2420" y="176"/>
                                </a:lnTo>
                                <a:lnTo>
                                  <a:pt x="2348" y="115"/>
                                </a:lnTo>
                                <a:lnTo>
                                  <a:pt x="2269" y="68"/>
                                </a:lnTo>
                                <a:lnTo>
                                  <a:pt x="2184" y="36"/>
                                </a:lnTo>
                                <a:lnTo>
                                  <a:pt x="2230" y="79"/>
                                </a:lnTo>
                                <a:lnTo>
                                  <a:pt x="2262" y="126"/>
                                </a:lnTo>
                                <a:lnTo>
                                  <a:pt x="2291" y="172"/>
                                </a:lnTo>
                                <a:lnTo>
                                  <a:pt x="2316" y="219"/>
                                </a:lnTo>
                                <a:lnTo>
                                  <a:pt x="2345" y="258"/>
                                </a:lnTo>
                                <a:close/>
                                <a:moveTo>
                                  <a:pt x="207" y="755"/>
                                </a:moveTo>
                                <a:lnTo>
                                  <a:pt x="247" y="683"/>
                                </a:lnTo>
                                <a:lnTo>
                                  <a:pt x="286" y="626"/>
                                </a:lnTo>
                                <a:lnTo>
                                  <a:pt x="329" y="583"/>
                                </a:lnTo>
                                <a:lnTo>
                                  <a:pt x="372" y="548"/>
                                </a:lnTo>
                                <a:lnTo>
                                  <a:pt x="415" y="515"/>
                                </a:lnTo>
                                <a:lnTo>
                                  <a:pt x="457" y="487"/>
                                </a:lnTo>
                                <a:lnTo>
                                  <a:pt x="497" y="451"/>
                                </a:lnTo>
                                <a:lnTo>
                                  <a:pt x="533" y="408"/>
                                </a:lnTo>
                                <a:lnTo>
                                  <a:pt x="565" y="358"/>
                                </a:lnTo>
                                <a:lnTo>
                                  <a:pt x="590" y="290"/>
                                </a:lnTo>
                                <a:lnTo>
                                  <a:pt x="568" y="315"/>
                                </a:lnTo>
                                <a:lnTo>
                                  <a:pt x="533" y="344"/>
                                </a:lnTo>
                                <a:lnTo>
                                  <a:pt x="490" y="369"/>
                                </a:lnTo>
                                <a:lnTo>
                                  <a:pt x="440" y="397"/>
                                </a:lnTo>
                                <a:lnTo>
                                  <a:pt x="390" y="433"/>
                                </a:lnTo>
                                <a:lnTo>
                                  <a:pt x="340" y="480"/>
                                </a:lnTo>
                                <a:lnTo>
                                  <a:pt x="293" y="533"/>
                                </a:lnTo>
                                <a:lnTo>
                                  <a:pt x="254" y="601"/>
                                </a:lnTo>
                                <a:lnTo>
                                  <a:pt x="272" y="544"/>
                                </a:lnTo>
                                <a:lnTo>
                                  <a:pt x="282" y="487"/>
                                </a:lnTo>
                                <a:lnTo>
                                  <a:pt x="289" y="426"/>
                                </a:lnTo>
                                <a:lnTo>
                                  <a:pt x="297" y="362"/>
                                </a:lnTo>
                                <a:lnTo>
                                  <a:pt x="311" y="304"/>
                                </a:lnTo>
                                <a:lnTo>
                                  <a:pt x="329" y="247"/>
                                </a:lnTo>
                                <a:lnTo>
                                  <a:pt x="357" y="201"/>
                                </a:lnTo>
                                <a:lnTo>
                                  <a:pt x="297" y="258"/>
                                </a:lnTo>
                                <a:lnTo>
                                  <a:pt x="250" y="319"/>
                                </a:lnTo>
                                <a:lnTo>
                                  <a:pt x="222" y="383"/>
                                </a:lnTo>
                                <a:lnTo>
                                  <a:pt x="204" y="447"/>
                                </a:lnTo>
                                <a:lnTo>
                                  <a:pt x="197" y="512"/>
                                </a:lnTo>
                                <a:lnTo>
                                  <a:pt x="197" y="573"/>
                                </a:lnTo>
                                <a:lnTo>
                                  <a:pt x="200" y="630"/>
                                </a:lnTo>
                                <a:lnTo>
                                  <a:pt x="204" y="680"/>
                                </a:lnTo>
                                <a:lnTo>
                                  <a:pt x="207" y="723"/>
                                </a:lnTo>
                                <a:lnTo>
                                  <a:pt x="207" y="755"/>
                                </a:lnTo>
                                <a:close/>
                                <a:moveTo>
                                  <a:pt x="429" y="1395"/>
                                </a:moveTo>
                                <a:lnTo>
                                  <a:pt x="432" y="1441"/>
                                </a:lnTo>
                                <a:lnTo>
                                  <a:pt x="432" y="1492"/>
                                </a:lnTo>
                                <a:lnTo>
                                  <a:pt x="429" y="1549"/>
                                </a:lnTo>
                                <a:lnTo>
                                  <a:pt x="429" y="1606"/>
                                </a:lnTo>
                                <a:lnTo>
                                  <a:pt x="436" y="1667"/>
                                </a:lnTo>
                                <a:lnTo>
                                  <a:pt x="454" y="1728"/>
                                </a:lnTo>
                                <a:lnTo>
                                  <a:pt x="490" y="1792"/>
                                </a:lnTo>
                                <a:lnTo>
                                  <a:pt x="443" y="1749"/>
                                </a:lnTo>
                                <a:lnTo>
                                  <a:pt x="390" y="1713"/>
                                </a:lnTo>
                                <a:lnTo>
                                  <a:pt x="332" y="1681"/>
                                </a:lnTo>
                                <a:lnTo>
                                  <a:pt x="272" y="1649"/>
                                </a:lnTo>
                                <a:lnTo>
                                  <a:pt x="211" y="1613"/>
                                </a:lnTo>
                                <a:lnTo>
                                  <a:pt x="157" y="1570"/>
                                </a:lnTo>
                                <a:lnTo>
                                  <a:pt x="107" y="1520"/>
                                </a:lnTo>
                                <a:lnTo>
                                  <a:pt x="64" y="1459"/>
                                </a:lnTo>
                                <a:lnTo>
                                  <a:pt x="96" y="1552"/>
                                </a:lnTo>
                                <a:lnTo>
                                  <a:pt x="129" y="1627"/>
                                </a:lnTo>
                                <a:lnTo>
                                  <a:pt x="172" y="1688"/>
                                </a:lnTo>
                                <a:lnTo>
                                  <a:pt x="214" y="1738"/>
                                </a:lnTo>
                                <a:lnTo>
                                  <a:pt x="261" y="1774"/>
                                </a:lnTo>
                                <a:lnTo>
                                  <a:pt x="307" y="1803"/>
                                </a:lnTo>
                                <a:lnTo>
                                  <a:pt x="357" y="1824"/>
                                </a:lnTo>
                                <a:lnTo>
                                  <a:pt x="404" y="1838"/>
                                </a:lnTo>
                                <a:lnTo>
                                  <a:pt x="454" y="1853"/>
                                </a:lnTo>
                                <a:lnTo>
                                  <a:pt x="500" y="1863"/>
                                </a:lnTo>
                                <a:lnTo>
                                  <a:pt x="543" y="1874"/>
                                </a:lnTo>
                                <a:lnTo>
                                  <a:pt x="579" y="1888"/>
                                </a:lnTo>
                                <a:lnTo>
                                  <a:pt x="615" y="1906"/>
                                </a:lnTo>
                                <a:lnTo>
                                  <a:pt x="586" y="1860"/>
                                </a:lnTo>
                                <a:lnTo>
                                  <a:pt x="568" y="1817"/>
                                </a:lnTo>
                                <a:lnTo>
                                  <a:pt x="558" y="1774"/>
                                </a:lnTo>
                                <a:lnTo>
                                  <a:pt x="550" y="1731"/>
                                </a:lnTo>
                                <a:lnTo>
                                  <a:pt x="543" y="1685"/>
                                </a:lnTo>
                                <a:lnTo>
                                  <a:pt x="533" y="1635"/>
                                </a:lnTo>
                                <a:lnTo>
                                  <a:pt x="522" y="1584"/>
                                </a:lnTo>
                                <a:lnTo>
                                  <a:pt x="500" y="1527"/>
                                </a:lnTo>
                                <a:lnTo>
                                  <a:pt x="472" y="1463"/>
                                </a:lnTo>
                                <a:lnTo>
                                  <a:pt x="429" y="1395"/>
                                </a:lnTo>
                                <a:close/>
                                <a:moveTo>
                                  <a:pt x="393" y="1670"/>
                                </a:moveTo>
                                <a:lnTo>
                                  <a:pt x="379" y="1595"/>
                                </a:lnTo>
                                <a:lnTo>
                                  <a:pt x="372" y="1527"/>
                                </a:lnTo>
                                <a:lnTo>
                                  <a:pt x="375" y="1466"/>
                                </a:lnTo>
                                <a:lnTo>
                                  <a:pt x="382" y="1409"/>
                                </a:lnTo>
                                <a:lnTo>
                                  <a:pt x="386" y="1356"/>
                                </a:lnTo>
                                <a:lnTo>
                                  <a:pt x="390" y="1298"/>
                                </a:lnTo>
                                <a:lnTo>
                                  <a:pt x="390" y="1241"/>
                                </a:lnTo>
                                <a:lnTo>
                                  <a:pt x="379" y="1173"/>
                                </a:lnTo>
                                <a:lnTo>
                                  <a:pt x="357" y="1102"/>
                                </a:lnTo>
                                <a:lnTo>
                                  <a:pt x="350" y="1145"/>
                                </a:lnTo>
                                <a:lnTo>
                                  <a:pt x="340" y="1184"/>
                                </a:lnTo>
                                <a:lnTo>
                                  <a:pt x="329" y="1220"/>
                                </a:lnTo>
                                <a:lnTo>
                                  <a:pt x="318" y="1259"/>
                                </a:lnTo>
                                <a:lnTo>
                                  <a:pt x="307" y="1302"/>
                                </a:lnTo>
                                <a:lnTo>
                                  <a:pt x="300" y="1352"/>
                                </a:lnTo>
                                <a:lnTo>
                                  <a:pt x="297" y="1406"/>
                                </a:lnTo>
                                <a:lnTo>
                                  <a:pt x="304" y="1470"/>
                                </a:lnTo>
                                <a:lnTo>
                                  <a:pt x="318" y="1545"/>
                                </a:lnTo>
                                <a:lnTo>
                                  <a:pt x="268" y="1463"/>
                                </a:lnTo>
                                <a:lnTo>
                                  <a:pt x="218" y="1395"/>
                                </a:lnTo>
                                <a:lnTo>
                                  <a:pt x="164" y="1334"/>
                                </a:lnTo>
                                <a:lnTo>
                                  <a:pt x="111" y="1281"/>
                                </a:lnTo>
                                <a:lnTo>
                                  <a:pt x="64" y="1227"/>
                                </a:lnTo>
                                <a:lnTo>
                                  <a:pt x="29" y="1177"/>
                                </a:lnTo>
                                <a:lnTo>
                                  <a:pt x="0" y="1120"/>
                                </a:lnTo>
                                <a:lnTo>
                                  <a:pt x="7" y="1209"/>
                                </a:lnTo>
                                <a:lnTo>
                                  <a:pt x="25" y="1288"/>
                                </a:lnTo>
                                <a:lnTo>
                                  <a:pt x="54" y="1352"/>
                                </a:lnTo>
                                <a:lnTo>
                                  <a:pt x="86" y="1409"/>
                                </a:lnTo>
                                <a:lnTo>
                                  <a:pt x="125" y="1459"/>
                                </a:lnTo>
                                <a:lnTo>
                                  <a:pt x="168" y="1499"/>
                                </a:lnTo>
                                <a:lnTo>
                                  <a:pt x="214" y="1534"/>
                                </a:lnTo>
                                <a:lnTo>
                                  <a:pt x="257" y="1567"/>
                                </a:lnTo>
                                <a:lnTo>
                                  <a:pt x="300" y="1595"/>
                                </a:lnTo>
                                <a:lnTo>
                                  <a:pt x="340" y="1620"/>
                                </a:lnTo>
                                <a:lnTo>
                                  <a:pt x="372" y="1645"/>
                                </a:lnTo>
                                <a:lnTo>
                                  <a:pt x="393" y="1670"/>
                                </a:lnTo>
                                <a:close/>
                                <a:moveTo>
                                  <a:pt x="876" y="2089"/>
                                </a:moveTo>
                                <a:lnTo>
                                  <a:pt x="851" y="2053"/>
                                </a:lnTo>
                                <a:lnTo>
                                  <a:pt x="836" y="2021"/>
                                </a:lnTo>
                                <a:lnTo>
                                  <a:pt x="822" y="1992"/>
                                </a:lnTo>
                                <a:lnTo>
                                  <a:pt x="811" y="1960"/>
                                </a:lnTo>
                                <a:lnTo>
                                  <a:pt x="801" y="1928"/>
                                </a:lnTo>
                                <a:lnTo>
                                  <a:pt x="783" y="1892"/>
                                </a:lnTo>
                                <a:lnTo>
                                  <a:pt x="765" y="1856"/>
                                </a:lnTo>
                                <a:lnTo>
                                  <a:pt x="736" y="1813"/>
                                </a:lnTo>
                                <a:lnTo>
                                  <a:pt x="697" y="1767"/>
                                </a:lnTo>
                                <a:lnTo>
                                  <a:pt x="650" y="1717"/>
                                </a:lnTo>
                                <a:lnTo>
                                  <a:pt x="586" y="1656"/>
                                </a:lnTo>
                                <a:lnTo>
                                  <a:pt x="604" y="1688"/>
                                </a:lnTo>
                                <a:lnTo>
                                  <a:pt x="611" y="1724"/>
                                </a:lnTo>
                                <a:lnTo>
                                  <a:pt x="618" y="1763"/>
                                </a:lnTo>
                                <a:lnTo>
                                  <a:pt x="629" y="1803"/>
                                </a:lnTo>
                                <a:lnTo>
                                  <a:pt x="643" y="1849"/>
                                </a:lnTo>
                                <a:lnTo>
                                  <a:pt x="665" y="1899"/>
                                </a:lnTo>
                                <a:lnTo>
                                  <a:pt x="704" y="1953"/>
                                </a:lnTo>
                                <a:lnTo>
                                  <a:pt x="758" y="2014"/>
                                </a:lnTo>
                                <a:lnTo>
                                  <a:pt x="693" y="1981"/>
                                </a:lnTo>
                                <a:lnTo>
                                  <a:pt x="622" y="1960"/>
                                </a:lnTo>
                                <a:lnTo>
                                  <a:pt x="550" y="1942"/>
                                </a:lnTo>
                                <a:lnTo>
                                  <a:pt x="479" y="1928"/>
                                </a:lnTo>
                                <a:lnTo>
                                  <a:pt x="407" y="1913"/>
                                </a:lnTo>
                                <a:lnTo>
                                  <a:pt x="347" y="1892"/>
                                </a:lnTo>
                                <a:lnTo>
                                  <a:pt x="289" y="1863"/>
                                </a:lnTo>
                                <a:lnTo>
                                  <a:pt x="239" y="1821"/>
                                </a:lnTo>
                                <a:lnTo>
                                  <a:pt x="293" y="1903"/>
                                </a:lnTo>
                                <a:lnTo>
                                  <a:pt x="347" y="1967"/>
                                </a:lnTo>
                                <a:lnTo>
                                  <a:pt x="407" y="2014"/>
                                </a:lnTo>
                                <a:lnTo>
                                  <a:pt x="468" y="2046"/>
                                </a:lnTo>
                                <a:lnTo>
                                  <a:pt x="533" y="2064"/>
                                </a:lnTo>
                                <a:lnTo>
                                  <a:pt x="593" y="2074"/>
                                </a:lnTo>
                                <a:lnTo>
                                  <a:pt x="654" y="2082"/>
                                </a:lnTo>
                                <a:lnTo>
                                  <a:pt x="711" y="2082"/>
                                </a:lnTo>
                                <a:lnTo>
                                  <a:pt x="761" y="2078"/>
                                </a:lnTo>
                                <a:lnTo>
                                  <a:pt x="808" y="2078"/>
                                </a:lnTo>
                                <a:lnTo>
                                  <a:pt x="843" y="2078"/>
                                </a:lnTo>
                                <a:lnTo>
                                  <a:pt x="876" y="2089"/>
                                </a:lnTo>
                                <a:close/>
                                <a:moveTo>
                                  <a:pt x="2123" y="2014"/>
                                </a:moveTo>
                                <a:lnTo>
                                  <a:pt x="2180" y="1953"/>
                                </a:lnTo>
                                <a:lnTo>
                                  <a:pt x="2216" y="1899"/>
                                </a:lnTo>
                                <a:lnTo>
                                  <a:pt x="2241" y="1849"/>
                                </a:lnTo>
                                <a:lnTo>
                                  <a:pt x="2255" y="1803"/>
                                </a:lnTo>
                                <a:lnTo>
                                  <a:pt x="2262" y="1763"/>
                                </a:lnTo>
                                <a:lnTo>
                                  <a:pt x="2269" y="1724"/>
                                </a:lnTo>
                                <a:lnTo>
                                  <a:pt x="2280" y="1688"/>
                                </a:lnTo>
                                <a:lnTo>
                                  <a:pt x="2295" y="1656"/>
                                </a:lnTo>
                                <a:lnTo>
                                  <a:pt x="2234" y="1717"/>
                                </a:lnTo>
                                <a:lnTo>
                                  <a:pt x="2184" y="1767"/>
                                </a:lnTo>
                                <a:lnTo>
                                  <a:pt x="2148" y="1813"/>
                                </a:lnTo>
                                <a:lnTo>
                                  <a:pt x="2119" y="1856"/>
                                </a:lnTo>
                                <a:lnTo>
                                  <a:pt x="2098" y="1892"/>
                                </a:lnTo>
                                <a:lnTo>
                                  <a:pt x="2084" y="1928"/>
                                </a:lnTo>
                                <a:lnTo>
                                  <a:pt x="2069" y="1960"/>
                                </a:lnTo>
                                <a:lnTo>
                                  <a:pt x="2059" y="1992"/>
                                </a:lnTo>
                                <a:lnTo>
                                  <a:pt x="2048" y="2021"/>
                                </a:lnTo>
                                <a:lnTo>
                                  <a:pt x="2030" y="2053"/>
                                </a:lnTo>
                                <a:lnTo>
                                  <a:pt x="2009" y="2089"/>
                                </a:lnTo>
                                <a:lnTo>
                                  <a:pt x="2037" y="2078"/>
                                </a:lnTo>
                                <a:lnTo>
                                  <a:pt x="2077" y="2078"/>
                                </a:lnTo>
                                <a:lnTo>
                                  <a:pt x="2123" y="2078"/>
                                </a:lnTo>
                                <a:lnTo>
                                  <a:pt x="2173" y="2082"/>
                                </a:lnTo>
                                <a:lnTo>
                                  <a:pt x="2230" y="2082"/>
                                </a:lnTo>
                                <a:lnTo>
                                  <a:pt x="2287" y="2074"/>
                                </a:lnTo>
                                <a:lnTo>
                                  <a:pt x="2352" y="2064"/>
                                </a:lnTo>
                                <a:lnTo>
                                  <a:pt x="2412" y="2046"/>
                                </a:lnTo>
                                <a:lnTo>
                                  <a:pt x="2473" y="2014"/>
                                </a:lnTo>
                                <a:lnTo>
                                  <a:pt x="2534" y="1967"/>
                                </a:lnTo>
                                <a:lnTo>
                                  <a:pt x="2591" y="1903"/>
                                </a:lnTo>
                                <a:lnTo>
                                  <a:pt x="2641" y="1821"/>
                                </a:lnTo>
                                <a:lnTo>
                                  <a:pt x="2595" y="1863"/>
                                </a:lnTo>
                                <a:lnTo>
                                  <a:pt x="2538" y="1892"/>
                                </a:lnTo>
                                <a:lnTo>
                                  <a:pt x="2473" y="1913"/>
                                </a:lnTo>
                                <a:lnTo>
                                  <a:pt x="2405" y="1928"/>
                                </a:lnTo>
                                <a:lnTo>
                                  <a:pt x="2334" y="1942"/>
                                </a:lnTo>
                                <a:lnTo>
                                  <a:pt x="2262" y="1960"/>
                                </a:lnTo>
                                <a:lnTo>
                                  <a:pt x="2191" y="1981"/>
                                </a:lnTo>
                                <a:lnTo>
                                  <a:pt x="2123" y="2014"/>
                                </a:lnTo>
                                <a:close/>
                                <a:moveTo>
                                  <a:pt x="2395" y="1792"/>
                                </a:moveTo>
                                <a:lnTo>
                                  <a:pt x="2427" y="1728"/>
                                </a:lnTo>
                                <a:lnTo>
                                  <a:pt x="2448" y="1667"/>
                                </a:lnTo>
                                <a:lnTo>
                                  <a:pt x="2452" y="1606"/>
                                </a:lnTo>
                                <a:lnTo>
                                  <a:pt x="2452" y="1549"/>
                                </a:lnTo>
                                <a:lnTo>
                                  <a:pt x="2452" y="1492"/>
                                </a:lnTo>
                                <a:lnTo>
                                  <a:pt x="2448" y="1441"/>
                                </a:lnTo>
                                <a:lnTo>
                                  <a:pt x="2455" y="1395"/>
                                </a:lnTo>
                                <a:lnTo>
                                  <a:pt x="2412" y="1463"/>
                                </a:lnTo>
                                <a:lnTo>
                                  <a:pt x="2380" y="1527"/>
                                </a:lnTo>
                                <a:lnTo>
                                  <a:pt x="2362" y="1584"/>
                                </a:lnTo>
                                <a:lnTo>
                                  <a:pt x="2348" y="1635"/>
                                </a:lnTo>
                                <a:lnTo>
                                  <a:pt x="2341" y="1685"/>
                                </a:lnTo>
                                <a:lnTo>
                                  <a:pt x="2334" y="1731"/>
                                </a:lnTo>
                                <a:lnTo>
                                  <a:pt x="2327" y="1774"/>
                                </a:lnTo>
                                <a:lnTo>
                                  <a:pt x="2316" y="1817"/>
                                </a:lnTo>
                                <a:lnTo>
                                  <a:pt x="2295" y="1860"/>
                                </a:lnTo>
                                <a:lnTo>
                                  <a:pt x="2269" y="1906"/>
                                </a:lnTo>
                                <a:lnTo>
                                  <a:pt x="2302" y="1888"/>
                                </a:lnTo>
                                <a:lnTo>
                                  <a:pt x="2341" y="1874"/>
                                </a:lnTo>
                                <a:lnTo>
                                  <a:pt x="2384" y="1863"/>
                                </a:lnTo>
                                <a:lnTo>
                                  <a:pt x="2430" y="1853"/>
                                </a:lnTo>
                                <a:lnTo>
                                  <a:pt x="2477" y="1838"/>
                                </a:lnTo>
                                <a:lnTo>
                                  <a:pt x="2527" y="1824"/>
                                </a:lnTo>
                                <a:lnTo>
                                  <a:pt x="2573" y="1803"/>
                                </a:lnTo>
                                <a:lnTo>
                                  <a:pt x="2623" y="1774"/>
                                </a:lnTo>
                                <a:lnTo>
                                  <a:pt x="2670" y="1738"/>
                                </a:lnTo>
                                <a:lnTo>
                                  <a:pt x="2713" y="1688"/>
                                </a:lnTo>
                                <a:lnTo>
                                  <a:pt x="2752" y="1627"/>
                                </a:lnTo>
                                <a:lnTo>
                                  <a:pt x="2788" y="1552"/>
                                </a:lnTo>
                                <a:lnTo>
                                  <a:pt x="2816" y="1459"/>
                                </a:lnTo>
                                <a:lnTo>
                                  <a:pt x="2777" y="1520"/>
                                </a:lnTo>
                                <a:lnTo>
                                  <a:pt x="2727" y="1570"/>
                                </a:lnTo>
                                <a:lnTo>
                                  <a:pt x="2670" y="1613"/>
                                </a:lnTo>
                                <a:lnTo>
                                  <a:pt x="2609" y="1649"/>
                                </a:lnTo>
                                <a:lnTo>
                                  <a:pt x="2552" y="1681"/>
                                </a:lnTo>
                                <a:lnTo>
                                  <a:pt x="2491" y="1713"/>
                                </a:lnTo>
                                <a:lnTo>
                                  <a:pt x="2437" y="1749"/>
                                </a:lnTo>
                                <a:lnTo>
                                  <a:pt x="2395" y="1792"/>
                                </a:lnTo>
                                <a:close/>
                                <a:moveTo>
                                  <a:pt x="1980" y="2103"/>
                                </a:moveTo>
                                <a:lnTo>
                                  <a:pt x="1880" y="2082"/>
                                </a:lnTo>
                                <a:lnTo>
                                  <a:pt x="1783" y="2067"/>
                                </a:lnTo>
                                <a:lnTo>
                                  <a:pt x="1698" y="2064"/>
                                </a:lnTo>
                                <a:lnTo>
                                  <a:pt x="1605" y="2067"/>
                                </a:lnTo>
                                <a:lnTo>
                                  <a:pt x="1519" y="2082"/>
                                </a:lnTo>
                                <a:lnTo>
                                  <a:pt x="1440" y="2107"/>
                                </a:lnTo>
                                <a:lnTo>
                                  <a:pt x="1362" y="2082"/>
                                </a:lnTo>
                                <a:lnTo>
                                  <a:pt x="1276" y="2067"/>
                                </a:lnTo>
                                <a:lnTo>
                                  <a:pt x="1183" y="2064"/>
                                </a:lnTo>
                                <a:lnTo>
                                  <a:pt x="1097" y="2067"/>
                                </a:lnTo>
                                <a:lnTo>
                                  <a:pt x="1001" y="2082"/>
                                </a:lnTo>
                                <a:lnTo>
                                  <a:pt x="901" y="2103"/>
                                </a:lnTo>
                                <a:lnTo>
                                  <a:pt x="811" y="2128"/>
                                </a:lnTo>
                                <a:lnTo>
                                  <a:pt x="726" y="2146"/>
                                </a:lnTo>
                                <a:lnTo>
                                  <a:pt x="643" y="2149"/>
                                </a:lnTo>
                                <a:lnTo>
                                  <a:pt x="568" y="2142"/>
                                </a:lnTo>
                                <a:lnTo>
                                  <a:pt x="493" y="2117"/>
                                </a:lnTo>
                                <a:lnTo>
                                  <a:pt x="565" y="2171"/>
                                </a:lnTo>
                                <a:lnTo>
                                  <a:pt x="640" y="2207"/>
                                </a:lnTo>
                                <a:lnTo>
                                  <a:pt x="726" y="2232"/>
                                </a:lnTo>
                                <a:lnTo>
                                  <a:pt x="818" y="2239"/>
                                </a:lnTo>
                                <a:lnTo>
                                  <a:pt x="926" y="2232"/>
                                </a:lnTo>
                                <a:lnTo>
                                  <a:pt x="1019" y="2217"/>
                                </a:lnTo>
                                <a:lnTo>
                                  <a:pt x="1104" y="2192"/>
                                </a:lnTo>
                                <a:lnTo>
                                  <a:pt x="1190" y="2167"/>
                                </a:lnTo>
                                <a:lnTo>
                                  <a:pt x="1272" y="2146"/>
                                </a:lnTo>
                                <a:lnTo>
                                  <a:pt x="1362" y="2139"/>
                                </a:lnTo>
                                <a:lnTo>
                                  <a:pt x="1365" y="2139"/>
                                </a:lnTo>
                                <a:lnTo>
                                  <a:pt x="1305" y="2175"/>
                                </a:lnTo>
                                <a:lnTo>
                                  <a:pt x="1247" y="2210"/>
                                </a:lnTo>
                                <a:lnTo>
                                  <a:pt x="1204" y="2246"/>
                                </a:lnTo>
                                <a:lnTo>
                                  <a:pt x="1169" y="2278"/>
                                </a:lnTo>
                                <a:lnTo>
                                  <a:pt x="1144" y="2307"/>
                                </a:lnTo>
                                <a:lnTo>
                                  <a:pt x="1126" y="2325"/>
                                </a:lnTo>
                                <a:lnTo>
                                  <a:pt x="1122" y="2328"/>
                                </a:lnTo>
                                <a:lnTo>
                                  <a:pt x="1194" y="2339"/>
                                </a:lnTo>
                                <a:lnTo>
                                  <a:pt x="1197" y="2332"/>
                                </a:lnTo>
                                <a:lnTo>
                                  <a:pt x="1212" y="2307"/>
                                </a:lnTo>
                                <a:lnTo>
                                  <a:pt x="1237" y="2275"/>
                                </a:lnTo>
                                <a:lnTo>
                                  <a:pt x="1272" y="2239"/>
                                </a:lnTo>
                                <a:lnTo>
                                  <a:pt x="1315" y="2203"/>
                                </a:lnTo>
                                <a:lnTo>
                                  <a:pt x="1372" y="2171"/>
                                </a:lnTo>
                                <a:lnTo>
                                  <a:pt x="1440" y="2149"/>
                                </a:lnTo>
                                <a:lnTo>
                                  <a:pt x="1508" y="2171"/>
                                </a:lnTo>
                                <a:lnTo>
                                  <a:pt x="1565" y="2203"/>
                                </a:lnTo>
                                <a:lnTo>
                                  <a:pt x="1612" y="2239"/>
                                </a:lnTo>
                                <a:lnTo>
                                  <a:pt x="1648" y="2275"/>
                                </a:lnTo>
                                <a:lnTo>
                                  <a:pt x="1673" y="2307"/>
                                </a:lnTo>
                                <a:lnTo>
                                  <a:pt x="1687" y="2332"/>
                                </a:lnTo>
                                <a:lnTo>
                                  <a:pt x="1691" y="2339"/>
                                </a:lnTo>
                                <a:lnTo>
                                  <a:pt x="1762" y="2328"/>
                                </a:lnTo>
                                <a:lnTo>
                                  <a:pt x="1755" y="2325"/>
                                </a:lnTo>
                                <a:lnTo>
                                  <a:pt x="1741" y="2307"/>
                                </a:lnTo>
                                <a:lnTo>
                                  <a:pt x="1716" y="2278"/>
                                </a:lnTo>
                                <a:lnTo>
                                  <a:pt x="1680" y="2246"/>
                                </a:lnTo>
                                <a:lnTo>
                                  <a:pt x="1633" y="2210"/>
                                </a:lnTo>
                                <a:lnTo>
                                  <a:pt x="1580" y="2175"/>
                                </a:lnTo>
                                <a:lnTo>
                                  <a:pt x="1515" y="2139"/>
                                </a:lnTo>
                                <a:lnTo>
                                  <a:pt x="1519" y="2139"/>
                                </a:lnTo>
                                <a:lnTo>
                                  <a:pt x="1523" y="2139"/>
                                </a:lnTo>
                                <a:lnTo>
                                  <a:pt x="1608" y="2146"/>
                                </a:lnTo>
                                <a:lnTo>
                                  <a:pt x="1694" y="2167"/>
                                </a:lnTo>
                                <a:lnTo>
                                  <a:pt x="1776" y="2192"/>
                                </a:lnTo>
                                <a:lnTo>
                                  <a:pt x="1866" y="2217"/>
                                </a:lnTo>
                                <a:lnTo>
                                  <a:pt x="1955" y="2232"/>
                                </a:lnTo>
                                <a:lnTo>
                                  <a:pt x="2062" y="2239"/>
                                </a:lnTo>
                                <a:lnTo>
                                  <a:pt x="2159" y="2232"/>
                                </a:lnTo>
                                <a:lnTo>
                                  <a:pt x="2241" y="2207"/>
                                </a:lnTo>
                                <a:lnTo>
                                  <a:pt x="2320" y="2171"/>
                                </a:lnTo>
                                <a:lnTo>
                                  <a:pt x="2387" y="2117"/>
                                </a:lnTo>
                                <a:lnTo>
                                  <a:pt x="2316" y="2142"/>
                                </a:lnTo>
                                <a:lnTo>
                                  <a:pt x="2237" y="2149"/>
                                </a:lnTo>
                                <a:lnTo>
                                  <a:pt x="2159" y="2146"/>
                                </a:lnTo>
                                <a:lnTo>
                                  <a:pt x="2073" y="2128"/>
                                </a:lnTo>
                                <a:lnTo>
                                  <a:pt x="1980" y="2103"/>
                                </a:lnTo>
                                <a:close/>
                                <a:moveTo>
                                  <a:pt x="368" y="834"/>
                                </a:moveTo>
                                <a:lnTo>
                                  <a:pt x="343" y="869"/>
                                </a:lnTo>
                                <a:lnTo>
                                  <a:pt x="322" y="905"/>
                                </a:lnTo>
                                <a:lnTo>
                                  <a:pt x="297" y="937"/>
                                </a:lnTo>
                                <a:lnTo>
                                  <a:pt x="272" y="969"/>
                                </a:lnTo>
                                <a:lnTo>
                                  <a:pt x="254" y="1005"/>
                                </a:lnTo>
                                <a:lnTo>
                                  <a:pt x="236" y="1048"/>
                                </a:lnTo>
                                <a:lnTo>
                                  <a:pt x="222" y="1098"/>
                                </a:lnTo>
                                <a:lnTo>
                                  <a:pt x="214" y="1159"/>
                                </a:lnTo>
                                <a:lnTo>
                                  <a:pt x="214" y="1238"/>
                                </a:lnTo>
                                <a:lnTo>
                                  <a:pt x="186" y="1148"/>
                                </a:lnTo>
                                <a:lnTo>
                                  <a:pt x="154" y="1073"/>
                                </a:lnTo>
                                <a:lnTo>
                                  <a:pt x="122" y="1009"/>
                                </a:lnTo>
                                <a:lnTo>
                                  <a:pt x="86" y="952"/>
                                </a:lnTo>
                                <a:lnTo>
                                  <a:pt x="61" y="898"/>
                                </a:lnTo>
                                <a:lnTo>
                                  <a:pt x="39" y="841"/>
                                </a:lnTo>
                                <a:lnTo>
                                  <a:pt x="32" y="784"/>
                                </a:lnTo>
                                <a:lnTo>
                                  <a:pt x="18" y="873"/>
                                </a:lnTo>
                                <a:lnTo>
                                  <a:pt x="14" y="948"/>
                                </a:lnTo>
                                <a:lnTo>
                                  <a:pt x="21" y="1012"/>
                                </a:lnTo>
                                <a:lnTo>
                                  <a:pt x="36" y="1066"/>
                                </a:lnTo>
                                <a:lnTo>
                                  <a:pt x="57" y="1112"/>
                                </a:lnTo>
                                <a:lnTo>
                                  <a:pt x="82" y="1155"/>
                                </a:lnTo>
                                <a:lnTo>
                                  <a:pt x="111" y="1191"/>
                                </a:lnTo>
                                <a:lnTo>
                                  <a:pt x="143" y="1227"/>
                                </a:lnTo>
                                <a:lnTo>
                                  <a:pt x="172" y="1259"/>
                                </a:lnTo>
                                <a:lnTo>
                                  <a:pt x="200" y="1291"/>
                                </a:lnTo>
                                <a:lnTo>
                                  <a:pt x="225" y="1323"/>
                                </a:lnTo>
                                <a:lnTo>
                                  <a:pt x="243" y="1363"/>
                                </a:lnTo>
                                <a:lnTo>
                                  <a:pt x="247" y="1291"/>
                                </a:lnTo>
                                <a:lnTo>
                                  <a:pt x="257" y="1234"/>
                                </a:lnTo>
                                <a:lnTo>
                                  <a:pt x="275" y="1180"/>
                                </a:lnTo>
                                <a:lnTo>
                                  <a:pt x="297" y="1134"/>
                                </a:lnTo>
                                <a:lnTo>
                                  <a:pt x="318" y="1084"/>
                                </a:lnTo>
                                <a:lnTo>
                                  <a:pt x="340" y="1034"/>
                                </a:lnTo>
                                <a:lnTo>
                                  <a:pt x="354" y="977"/>
                                </a:lnTo>
                                <a:lnTo>
                                  <a:pt x="365" y="912"/>
                                </a:lnTo>
                                <a:lnTo>
                                  <a:pt x="368" y="834"/>
                                </a:lnTo>
                                <a:close/>
                                <a:moveTo>
                                  <a:pt x="457" y="540"/>
                                </a:moveTo>
                                <a:lnTo>
                                  <a:pt x="443" y="558"/>
                                </a:lnTo>
                                <a:lnTo>
                                  <a:pt x="429" y="573"/>
                                </a:lnTo>
                                <a:lnTo>
                                  <a:pt x="411" y="590"/>
                                </a:lnTo>
                                <a:lnTo>
                                  <a:pt x="390" y="608"/>
                                </a:lnTo>
                                <a:lnTo>
                                  <a:pt x="357" y="637"/>
                                </a:lnTo>
                                <a:lnTo>
                                  <a:pt x="311" y="680"/>
                                </a:lnTo>
                                <a:lnTo>
                                  <a:pt x="272" y="726"/>
                                </a:lnTo>
                                <a:lnTo>
                                  <a:pt x="236" y="784"/>
                                </a:lnTo>
                                <a:lnTo>
                                  <a:pt x="207" y="848"/>
                                </a:lnTo>
                                <a:lnTo>
                                  <a:pt x="186" y="919"/>
                                </a:lnTo>
                                <a:lnTo>
                                  <a:pt x="182" y="855"/>
                                </a:lnTo>
                                <a:lnTo>
                                  <a:pt x="175" y="787"/>
                                </a:lnTo>
                                <a:lnTo>
                                  <a:pt x="161" y="716"/>
                                </a:lnTo>
                                <a:lnTo>
                                  <a:pt x="150" y="644"/>
                                </a:lnTo>
                                <a:lnTo>
                                  <a:pt x="143" y="573"/>
                                </a:lnTo>
                                <a:lnTo>
                                  <a:pt x="147" y="501"/>
                                </a:lnTo>
                                <a:lnTo>
                                  <a:pt x="164" y="437"/>
                                </a:lnTo>
                                <a:lnTo>
                                  <a:pt x="114" y="519"/>
                                </a:lnTo>
                                <a:lnTo>
                                  <a:pt x="86" y="594"/>
                                </a:lnTo>
                                <a:lnTo>
                                  <a:pt x="71" y="666"/>
                                </a:lnTo>
                                <a:lnTo>
                                  <a:pt x="71" y="730"/>
                                </a:lnTo>
                                <a:lnTo>
                                  <a:pt x="82" y="787"/>
                                </a:lnTo>
                                <a:lnTo>
                                  <a:pt x="96" y="841"/>
                                </a:lnTo>
                                <a:lnTo>
                                  <a:pt x="118" y="891"/>
                                </a:lnTo>
                                <a:lnTo>
                                  <a:pt x="143" y="937"/>
                                </a:lnTo>
                                <a:lnTo>
                                  <a:pt x="161" y="977"/>
                                </a:lnTo>
                                <a:lnTo>
                                  <a:pt x="179" y="1012"/>
                                </a:lnTo>
                                <a:lnTo>
                                  <a:pt x="186" y="1045"/>
                                </a:lnTo>
                                <a:lnTo>
                                  <a:pt x="207" y="980"/>
                                </a:lnTo>
                                <a:lnTo>
                                  <a:pt x="232" y="927"/>
                                </a:lnTo>
                                <a:lnTo>
                                  <a:pt x="261" y="884"/>
                                </a:lnTo>
                                <a:lnTo>
                                  <a:pt x="293" y="841"/>
                                </a:lnTo>
                                <a:lnTo>
                                  <a:pt x="325" y="798"/>
                                </a:lnTo>
                                <a:lnTo>
                                  <a:pt x="361" y="751"/>
                                </a:lnTo>
                                <a:lnTo>
                                  <a:pt x="393" y="694"/>
                                </a:lnTo>
                                <a:lnTo>
                                  <a:pt x="425" y="626"/>
                                </a:lnTo>
                                <a:lnTo>
                                  <a:pt x="457" y="540"/>
                                </a:lnTo>
                                <a:close/>
                                <a:moveTo>
                                  <a:pt x="2698" y="919"/>
                                </a:moveTo>
                                <a:lnTo>
                                  <a:pt x="2677" y="848"/>
                                </a:lnTo>
                                <a:lnTo>
                                  <a:pt x="2648" y="784"/>
                                </a:lnTo>
                                <a:lnTo>
                                  <a:pt x="2613" y="726"/>
                                </a:lnTo>
                                <a:lnTo>
                                  <a:pt x="2570" y="680"/>
                                </a:lnTo>
                                <a:lnTo>
                                  <a:pt x="2523" y="637"/>
                                </a:lnTo>
                                <a:lnTo>
                                  <a:pt x="2491" y="608"/>
                                </a:lnTo>
                                <a:lnTo>
                                  <a:pt x="2470" y="590"/>
                                </a:lnTo>
                                <a:lnTo>
                                  <a:pt x="2452" y="573"/>
                                </a:lnTo>
                                <a:lnTo>
                                  <a:pt x="2437" y="558"/>
                                </a:lnTo>
                                <a:lnTo>
                                  <a:pt x="2427" y="540"/>
                                </a:lnTo>
                                <a:lnTo>
                                  <a:pt x="2455" y="626"/>
                                </a:lnTo>
                                <a:lnTo>
                                  <a:pt x="2488" y="694"/>
                                </a:lnTo>
                                <a:lnTo>
                                  <a:pt x="2523" y="751"/>
                                </a:lnTo>
                                <a:lnTo>
                                  <a:pt x="2555" y="798"/>
                                </a:lnTo>
                                <a:lnTo>
                                  <a:pt x="2591" y="841"/>
                                </a:lnTo>
                                <a:lnTo>
                                  <a:pt x="2620" y="884"/>
                                </a:lnTo>
                                <a:lnTo>
                                  <a:pt x="2652" y="927"/>
                                </a:lnTo>
                                <a:lnTo>
                                  <a:pt x="2677" y="980"/>
                                </a:lnTo>
                                <a:lnTo>
                                  <a:pt x="2698" y="1045"/>
                                </a:lnTo>
                                <a:lnTo>
                                  <a:pt x="2706" y="1012"/>
                                </a:lnTo>
                                <a:lnTo>
                                  <a:pt x="2720" y="977"/>
                                </a:lnTo>
                                <a:lnTo>
                                  <a:pt x="2741" y="937"/>
                                </a:lnTo>
                                <a:lnTo>
                                  <a:pt x="2763" y="891"/>
                                </a:lnTo>
                                <a:lnTo>
                                  <a:pt x="2784" y="841"/>
                                </a:lnTo>
                                <a:lnTo>
                                  <a:pt x="2802" y="787"/>
                                </a:lnTo>
                                <a:lnTo>
                                  <a:pt x="2813" y="730"/>
                                </a:lnTo>
                                <a:lnTo>
                                  <a:pt x="2813" y="666"/>
                                </a:lnTo>
                                <a:lnTo>
                                  <a:pt x="2798" y="594"/>
                                </a:lnTo>
                                <a:lnTo>
                                  <a:pt x="2770" y="519"/>
                                </a:lnTo>
                                <a:lnTo>
                                  <a:pt x="2720" y="437"/>
                                </a:lnTo>
                                <a:lnTo>
                                  <a:pt x="2734" y="501"/>
                                </a:lnTo>
                                <a:lnTo>
                                  <a:pt x="2738" y="573"/>
                                </a:lnTo>
                                <a:lnTo>
                                  <a:pt x="2731" y="644"/>
                                </a:lnTo>
                                <a:lnTo>
                                  <a:pt x="2720" y="716"/>
                                </a:lnTo>
                                <a:lnTo>
                                  <a:pt x="2709" y="787"/>
                                </a:lnTo>
                                <a:lnTo>
                                  <a:pt x="2698" y="855"/>
                                </a:lnTo>
                                <a:lnTo>
                                  <a:pt x="2698" y="919"/>
                                </a:lnTo>
                                <a:close/>
                                <a:moveTo>
                                  <a:pt x="2884" y="1120"/>
                                </a:moveTo>
                                <a:lnTo>
                                  <a:pt x="2856" y="1177"/>
                                </a:lnTo>
                                <a:lnTo>
                                  <a:pt x="2816" y="1227"/>
                                </a:lnTo>
                                <a:lnTo>
                                  <a:pt x="2770" y="1281"/>
                                </a:lnTo>
                                <a:lnTo>
                                  <a:pt x="2720" y="1334"/>
                                </a:lnTo>
                                <a:lnTo>
                                  <a:pt x="2666" y="1395"/>
                                </a:lnTo>
                                <a:lnTo>
                                  <a:pt x="2613" y="1463"/>
                                </a:lnTo>
                                <a:lnTo>
                                  <a:pt x="2566" y="1545"/>
                                </a:lnTo>
                                <a:lnTo>
                                  <a:pt x="2580" y="1470"/>
                                </a:lnTo>
                                <a:lnTo>
                                  <a:pt x="2584" y="1406"/>
                                </a:lnTo>
                                <a:lnTo>
                                  <a:pt x="2584" y="1352"/>
                                </a:lnTo>
                                <a:lnTo>
                                  <a:pt x="2577" y="1302"/>
                                </a:lnTo>
                                <a:lnTo>
                                  <a:pt x="2566" y="1259"/>
                                </a:lnTo>
                                <a:lnTo>
                                  <a:pt x="2555" y="1220"/>
                                </a:lnTo>
                                <a:lnTo>
                                  <a:pt x="2541" y="1184"/>
                                </a:lnTo>
                                <a:lnTo>
                                  <a:pt x="2530" y="1145"/>
                                </a:lnTo>
                                <a:lnTo>
                                  <a:pt x="2527" y="1102"/>
                                </a:lnTo>
                                <a:lnTo>
                                  <a:pt x="2502" y="1173"/>
                                </a:lnTo>
                                <a:lnTo>
                                  <a:pt x="2495" y="1241"/>
                                </a:lnTo>
                                <a:lnTo>
                                  <a:pt x="2491" y="1298"/>
                                </a:lnTo>
                                <a:lnTo>
                                  <a:pt x="2495" y="1356"/>
                                </a:lnTo>
                                <a:lnTo>
                                  <a:pt x="2502" y="1409"/>
                                </a:lnTo>
                                <a:lnTo>
                                  <a:pt x="2509" y="1466"/>
                                </a:lnTo>
                                <a:lnTo>
                                  <a:pt x="2509" y="1527"/>
                                </a:lnTo>
                                <a:lnTo>
                                  <a:pt x="2505" y="1595"/>
                                </a:lnTo>
                                <a:lnTo>
                                  <a:pt x="2488" y="1670"/>
                                </a:lnTo>
                                <a:lnTo>
                                  <a:pt x="2513" y="1645"/>
                                </a:lnTo>
                                <a:lnTo>
                                  <a:pt x="2545" y="1620"/>
                                </a:lnTo>
                                <a:lnTo>
                                  <a:pt x="2584" y="1595"/>
                                </a:lnTo>
                                <a:lnTo>
                                  <a:pt x="2623" y="1567"/>
                                </a:lnTo>
                                <a:lnTo>
                                  <a:pt x="2670" y="1534"/>
                                </a:lnTo>
                                <a:lnTo>
                                  <a:pt x="2713" y="1499"/>
                                </a:lnTo>
                                <a:lnTo>
                                  <a:pt x="2756" y="1459"/>
                                </a:lnTo>
                                <a:lnTo>
                                  <a:pt x="2795" y="1409"/>
                                </a:lnTo>
                                <a:lnTo>
                                  <a:pt x="2831" y="1352"/>
                                </a:lnTo>
                                <a:lnTo>
                                  <a:pt x="2859" y="1288"/>
                                </a:lnTo>
                                <a:lnTo>
                                  <a:pt x="2877" y="1209"/>
                                </a:lnTo>
                                <a:lnTo>
                                  <a:pt x="2884" y="1120"/>
                                </a:lnTo>
                                <a:close/>
                                <a:moveTo>
                                  <a:pt x="2516" y="834"/>
                                </a:moveTo>
                                <a:lnTo>
                                  <a:pt x="2516" y="912"/>
                                </a:lnTo>
                                <a:lnTo>
                                  <a:pt x="2527" y="977"/>
                                </a:lnTo>
                                <a:lnTo>
                                  <a:pt x="2545" y="1034"/>
                                </a:lnTo>
                                <a:lnTo>
                                  <a:pt x="2566" y="1084"/>
                                </a:lnTo>
                                <a:lnTo>
                                  <a:pt x="2588" y="1134"/>
                                </a:lnTo>
                                <a:lnTo>
                                  <a:pt x="2609" y="1180"/>
                                </a:lnTo>
                                <a:lnTo>
                                  <a:pt x="2627" y="1234"/>
                                </a:lnTo>
                                <a:lnTo>
                                  <a:pt x="2638" y="1291"/>
                                </a:lnTo>
                                <a:lnTo>
                                  <a:pt x="2638" y="1363"/>
                                </a:lnTo>
                                <a:lnTo>
                                  <a:pt x="2655" y="1323"/>
                                </a:lnTo>
                                <a:lnTo>
                                  <a:pt x="2681" y="1291"/>
                                </a:lnTo>
                                <a:lnTo>
                                  <a:pt x="2709" y="1259"/>
                                </a:lnTo>
                                <a:lnTo>
                                  <a:pt x="2741" y="1227"/>
                                </a:lnTo>
                                <a:lnTo>
                                  <a:pt x="2770" y="1191"/>
                                </a:lnTo>
                                <a:lnTo>
                                  <a:pt x="2798" y="1155"/>
                                </a:lnTo>
                                <a:lnTo>
                                  <a:pt x="2827" y="1112"/>
                                </a:lnTo>
                                <a:lnTo>
                                  <a:pt x="2848" y="1066"/>
                                </a:lnTo>
                                <a:lnTo>
                                  <a:pt x="2863" y="1012"/>
                                </a:lnTo>
                                <a:lnTo>
                                  <a:pt x="2870" y="948"/>
                                </a:lnTo>
                                <a:lnTo>
                                  <a:pt x="2866" y="873"/>
                                </a:lnTo>
                                <a:lnTo>
                                  <a:pt x="2848" y="784"/>
                                </a:lnTo>
                                <a:lnTo>
                                  <a:pt x="2841" y="841"/>
                                </a:lnTo>
                                <a:lnTo>
                                  <a:pt x="2823" y="898"/>
                                </a:lnTo>
                                <a:lnTo>
                                  <a:pt x="2795" y="952"/>
                                </a:lnTo>
                                <a:lnTo>
                                  <a:pt x="2763" y="1009"/>
                                </a:lnTo>
                                <a:lnTo>
                                  <a:pt x="2727" y="1073"/>
                                </a:lnTo>
                                <a:lnTo>
                                  <a:pt x="2695" y="1148"/>
                                </a:lnTo>
                                <a:lnTo>
                                  <a:pt x="2670" y="1238"/>
                                </a:lnTo>
                                <a:lnTo>
                                  <a:pt x="2670" y="1159"/>
                                </a:lnTo>
                                <a:lnTo>
                                  <a:pt x="2663" y="1098"/>
                                </a:lnTo>
                                <a:lnTo>
                                  <a:pt x="2648" y="1048"/>
                                </a:lnTo>
                                <a:lnTo>
                                  <a:pt x="2630" y="1005"/>
                                </a:lnTo>
                                <a:lnTo>
                                  <a:pt x="2609" y="969"/>
                                </a:lnTo>
                                <a:lnTo>
                                  <a:pt x="2588" y="937"/>
                                </a:lnTo>
                                <a:lnTo>
                                  <a:pt x="2563" y="905"/>
                                </a:lnTo>
                                <a:lnTo>
                                  <a:pt x="2538" y="869"/>
                                </a:lnTo>
                                <a:lnTo>
                                  <a:pt x="2516" y="834"/>
                                </a:lnTo>
                                <a:close/>
                                <a:moveTo>
                                  <a:pt x="536" y="258"/>
                                </a:moveTo>
                                <a:lnTo>
                                  <a:pt x="568" y="219"/>
                                </a:lnTo>
                                <a:lnTo>
                                  <a:pt x="593" y="172"/>
                                </a:lnTo>
                                <a:lnTo>
                                  <a:pt x="622" y="126"/>
                                </a:lnTo>
                                <a:lnTo>
                                  <a:pt x="654" y="79"/>
                                </a:lnTo>
                                <a:lnTo>
                                  <a:pt x="697" y="36"/>
                                </a:lnTo>
                                <a:lnTo>
                                  <a:pt x="611" y="68"/>
                                </a:lnTo>
                                <a:lnTo>
                                  <a:pt x="533" y="115"/>
                                </a:lnTo>
                                <a:lnTo>
                                  <a:pt x="461" y="176"/>
                                </a:lnTo>
                                <a:lnTo>
                                  <a:pt x="404" y="251"/>
                                </a:lnTo>
                                <a:lnTo>
                                  <a:pt x="357" y="337"/>
                                </a:lnTo>
                                <a:lnTo>
                                  <a:pt x="329" y="430"/>
                                </a:lnTo>
                                <a:lnTo>
                                  <a:pt x="379" y="387"/>
                                </a:lnTo>
                                <a:lnTo>
                                  <a:pt x="436" y="344"/>
                                </a:lnTo>
                                <a:lnTo>
                                  <a:pt x="490" y="304"/>
                                </a:lnTo>
                                <a:lnTo>
                                  <a:pt x="536" y="258"/>
                                </a:lnTo>
                                <a:close/>
                                <a:moveTo>
                                  <a:pt x="2295" y="290"/>
                                </a:moveTo>
                                <a:lnTo>
                                  <a:pt x="2320" y="358"/>
                                </a:lnTo>
                                <a:lnTo>
                                  <a:pt x="2352" y="408"/>
                                </a:lnTo>
                                <a:lnTo>
                                  <a:pt x="2387" y="451"/>
                                </a:lnTo>
                                <a:lnTo>
                                  <a:pt x="2427" y="487"/>
                                </a:lnTo>
                                <a:lnTo>
                                  <a:pt x="2466" y="515"/>
                                </a:lnTo>
                                <a:lnTo>
                                  <a:pt x="2509" y="548"/>
                                </a:lnTo>
                                <a:lnTo>
                                  <a:pt x="2552" y="583"/>
                                </a:lnTo>
                                <a:lnTo>
                                  <a:pt x="2595" y="626"/>
                                </a:lnTo>
                                <a:lnTo>
                                  <a:pt x="2638" y="683"/>
                                </a:lnTo>
                                <a:lnTo>
                                  <a:pt x="2677" y="755"/>
                                </a:lnTo>
                                <a:lnTo>
                                  <a:pt x="2673" y="723"/>
                                </a:lnTo>
                                <a:lnTo>
                                  <a:pt x="2677" y="680"/>
                                </a:lnTo>
                                <a:lnTo>
                                  <a:pt x="2684" y="630"/>
                                </a:lnTo>
                                <a:lnTo>
                                  <a:pt x="2688" y="573"/>
                                </a:lnTo>
                                <a:lnTo>
                                  <a:pt x="2684" y="512"/>
                                </a:lnTo>
                                <a:lnTo>
                                  <a:pt x="2677" y="447"/>
                                </a:lnTo>
                                <a:lnTo>
                                  <a:pt x="2663" y="383"/>
                                </a:lnTo>
                                <a:lnTo>
                                  <a:pt x="2630" y="319"/>
                                </a:lnTo>
                                <a:lnTo>
                                  <a:pt x="2588" y="258"/>
                                </a:lnTo>
                                <a:lnTo>
                                  <a:pt x="2527" y="201"/>
                                </a:lnTo>
                                <a:lnTo>
                                  <a:pt x="2555" y="247"/>
                                </a:lnTo>
                                <a:lnTo>
                                  <a:pt x="2573" y="304"/>
                                </a:lnTo>
                                <a:lnTo>
                                  <a:pt x="2584" y="362"/>
                                </a:lnTo>
                                <a:lnTo>
                                  <a:pt x="2595" y="426"/>
                                </a:lnTo>
                                <a:lnTo>
                                  <a:pt x="2602" y="487"/>
                                </a:lnTo>
                                <a:lnTo>
                                  <a:pt x="2613" y="544"/>
                                </a:lnTo>
                                <a:lnTo>
                                  <a:pt x="2630" y="601"/>
                                </a:lnTo>
                                <a:lnTo>
                                  <a:pt x="2591" y="533"/>
                                </a:lnTo>
                                <a:lnTo>
                                  <a:pt x="2545" y="480"/>
                                </a:lnTo>
                                <a:lnTo>
                                  <a:pt x="2495" y="433"/>
                                </a:lnTo>
                                <a:lnTo>
                                  <a:pt x="2441" y="397"/>
                                </a:lnTo>
                                <a:lnTo>
                                  <a:pt x="2395" y="369"/>
                                </a:lnTo>
                                <a:lnTo>
                                  <a:pt x="2352" y="344"/>
                                </a:lnTo>
                                <a:lnTo>
                                  <a:pt x="2316" y="315"/>
                                </a:lnTo>
                                <a:lnTo>
                                  <a:pt x="2295" y="290"/>
                                </a:lnTo>
                                <a:close/>
                                <a:moveTo>
                                  <a:pt x="1673" y="433"/>
                                </a:moveTo>
                                <a:lnTo>
                                  <a:pt x="1601" y="408"/>
                                </a:lnTo>
                                <a:lnTo>
                                  <a:pt x="1526" y="394"/>
                                </a:lnTo>
                                <a:lnTo>
                                  <a:pt x="1526" y="412"/>
                                </a:lnTo>
                                <a:lnTo>
                                  <a:pt x="1526" y="426"/>
                                </a:lnTo>
                                <a:lnTo>
                                  <a:pt x="1594" y="440"/>
                                </a:lnTo>
                                <a:lnTo>
                                  <a:pt x="1658" y="465"/>
                                </a:lnTo>
                                <a:lnTo>
                                  <a:pt x="1669" y="451"/>
                                </a:lnTo>
                                <a:lnTo>
                                  <a:pt x="1673" y="433"/>
                                </a:lnTo>
                                <a:close/>
                                <a:moveTo>
                                  <a:pt x="1633" y="118"/>
                                </a:moveTo>
                                <a:lnTo>
                                  <a:pt x="1644" y="111"/>
                                </a:lnTo>
                                <a:lnTo>
                                  <a:pt x="1626" y="104"/>
                                </a:lnTo>
                                <a:lnTo>
                                  <a:pt x="1576" y="101"/>
                                </a:lnTo>
                                <a:lnTo>
                                  <a:pt x="1565" y="111"/>
                                </a:lnTo>
                                <a:lnTo>
                                  <a:pt x="1537" y="108"/>
                                </a:lnTo>
                                <a:lnTo>
                                  <a:pt x="1537" y="115"/>
                                </a:lnTo>
                                <a:lnTo>
                                  <a:pt x="1562" y="118"/>
                                </a:lnTo>
                                <a:lnTo>
                                  <a:pt x="1587" y="122"/>
                                </a:lnTo>
                                <a:lnTo>
                                  <a:pt x="1608" y="118"/>
                                </a:lnTo>
                                <a:lnTo>
                                  <a:pt x="1633" y="118"/>
                                </a:lnTo>
                                <a:close/>
                                <a:moveTo>
                                  <a:pt x="1540" y="1173"/>
                                </a:moveTo>
                                <a:lnTo>
                                  <a:pt x="1540" y="1166"/>
                                </a:lnTo>
                                <a:lnTo>
                                  <a:pt x="1533" y="1163"/>
                                </a:lnTo>
                                <a:lnTo>
                                  <a:pt x="1526" y="1155"/>
                                </a:lnTo>
                                <a:lnTo>
                                  <a:pt x="1512" y="1148"/>
                                </a:lnTo>
                                <a:lnTo>
                                  <a:pt x="1512" y="1155"/>
                                </a:lnTo>
                                <a:lnTo>
                                  <a:pt x="1512" y="1166"/>
                                </a:lnTo>
                                <a:lnTo>
                                  <a:pt x="1508" y="1180"/>
                                </a:lnTo>
                                <a:lnTo>
                                  <a:pt x="1508" y="1195"/>
                                </a:lnTo>
                                <a:lnTo>
                                  <a:pt x="1508" y="1205"/>
                                </a:lnTo>
                                <a:lnTo>
                                  <a:pt x="1523" y="1198"/>
                                </a:lnTo>
                                <a:lnTo>
                                  <a:pt x="1533" y="1191"/>
                                </a:lnTo>
                                <a:lnTo>
                                  <a:pt x="1540" y="1184"/>
                                </a:lnTo>
                                <a:lnTo>
                                  <a:pt x="1540" y="1173"/>
                                </a:lnTo>
                                <a:close/>
                                <a:moveTo>
                                  <a:pt x="976" y="551"/>
                                </a:moveTo>
                                <a:lnTo>
                                  <a:pt x="976" y="544"/>
                                </a:lnTo>
                                <a:lnTo>
                                  <a:pt x="979" y="533"/>
                                </a:lnTo>
                                <a:lnTo>
                                  <a:pt x="969" y="537"/>
                                </a:lnTo>
                                <a:lnTo>
                                  <a:pt x="958" y="537"/>
                                </a:lnTo>
                                <a:lnTo>
                                  <a:pt x="976" y="551"/>
                                </a:lnTo>
                                <a:close/>
                                <a:moveTo>
                                  <a:pt x="747" y="326"/>
                                </a:moveTo>
                                <a:lnTo>
                                  <a:pt x="861" y="440"/>
                                </a:lnTo>
                                <a:lnTo>
                                  <a:pt x="790" y="530"/>
                                </a:lnTo>
                                <a:lnTo>
                                  <a:pt x="726" y="633"/>
                                </a:lnTo>
                                <a:lnTo>
                                  <a:pt x="683" y="741"/>
                                </a:lnTo>
                                <a:lnTo>
                                  <a:pt x="654" y="859"/>
                                </a:lnTo>
                                <a:lnTo>
                                  <a:pt x="640" y="984"/>
                                </a:lnTo>
                                <a:lnTo>
                                  <a:pt x="479" y="984"/>
                                </a:lnTo>
                                <a:lnTo>
                                  <a:pt x="486" y="859"/>
                                </a:lnTo>
                                <a:lnTo>
                                  <a:pt x="511" y="737"/>
                                </a:lnTo>
                                <a:lnTo>
                                  <a:pt x="550" y="623"/>
                                </a:lnTo>
                                <a:lnTo>
                                  <a:pt x="604" y="515"/>
                                </a:lnTo>
                                <a:lnTo>
                                  <a:pt x="668" y="415"/>
                                </a:lnTo>
                                <a:lnTo>
                                  <a:pt x="747" y="326"/>
                                </a:lnTo>
                                <a:close/>
                                <a:moveTo>
                                  <a:pt x="675" y="1227"/>
                                </a:moveTo>
                                <a:lnTo>
                                  <a:pt x="668" y="1227"/>
                                </a:lnTo>
                                <a:lnTo>
                                  <a:pt x="658" y="1216"/>
                                </a:lnTo>
                                <a:lnTo>
                                  <a:pt x="611" y="1213"/>
                                </a:lnTo>
                                <a:lnTo>
                                  <a:pt x="625" y="1230"/>
                                </a:lnTo>
                                <a:lnTo>
                                  <a:pt x="583" y="1223"/>
                                </a:lnTo>
                                <a:lnTo>
                                  <a:pt x="593" y="1213"/>
                                </a:lnTo>
                                <a:lnTo>
                                  <a:pt x="583" y="1202"/>
                                </a:lnTo>
                                <a:lnTo>
                                  <a:pt x="554" y="1216"/>
                                </a:lnTo>
                                <a:lnTo>
                                  <a:pt x="543" y="1238"/>
                                </a:lnTo>
                                <a:lnTo>
                                  <a:pt x="547" y="1284"/>
                                </a:lnTo>
                                <a:lnTo>
                                  <a:pt x="583" y="1366"/>
                                </a:lnTo>
                                <a:lnTo>
                                  <a:pt x="600" y="1395"/>
                                </a:lnTo>
                                <a:lnTo>
                                  <a:pt x="608" y="1399"/>
                                </a:lnTo>
                                <a:lnTo>
                                  <a:pt x="583" y="1348"/>
                                </a:lnTo>
                                <a:lnTo>
                                  <a:pt x="575" y="1320"/>
                                </a:lnTo>
                                <a:lnTo>
                                  <a:pt x="583" y="1316"/>
                                </a:lnTo>
                                <a:lnTo>
                                  <a:pt x="579" y="1302"/>
                                </a:lnTo>
                                <a:lnTo>
                                  <a:pt x="593" y="1302"/>
                                </a:lnTo>
                                <a:lnTo>
                                  <a:pt x="618" y="1341"/>
                                </a:lnTo>
                                <a:lnTo>
                                  <a:pt x="625" y="1341"/>
                                </a:lnTo>
                                <a:lnTo>
                                  <a:pt x="625" y="1316"/>
                                </a:lnTo>
                                <a:lnTo>
                                  <a:pt x="636" y="1320"/>
                                </a:lnTo>
                                <a:lnTo>
                                  <a:pt x="636" y="1334"/>
                                </a:lnTo>
                                <a:lnTo>
                                  <a:pt x="661" y="1341"/>
                                </a:lnTo>
                                <a:lnTo>
                                  <a:pt x="672" y="1334"/>
                                </a:lnTo>
                                <a:lnTo>
                                  <a:pt x="675" y="1338"/>
                                </a:lnTo>
                                <a:lnTo>
                                  <a:pt x="675" y="1359"/>
                                </a:lnTo>
                                <a:lnTo>
                                  <a:pt x="690" y="1370"/>
                                </a:lnTo>
                                <a:lnTo>
                                  <a:pt x="701" y="1374"/>
                                </a:lnTo>
                                <a:lnTo>
                                  <a:pt x="733" y="1427"/>
                                </a:lnTo>
                                <a:lnTo>
                                  <a:pt x="751" y="1431"/>
                                </a:lnTo>
                                <a:lnTo>
                                  <a:pt x="758" y="1406"/>
                                </a:lnTo>
                                <a:lnTo>
                                  <a:pt x="808" y="1484"/>
                                </a:lnTo>
                                <a:lnTo>
                                  <a:pt x="868" y="1552"/>
                                </a:lnTo>
                                <a:lnTo>
                                  <a:pt x="754" y="1670"/>
                                </a:lnTo>
                                <a:lnTo>
                                  <a:pt x="675" y="1581"/>
                                </a:lnTo>
                                <a:lnTo>
                                  <a:pt x="611" y="1481"/>
                                </a:lnTo>
                                <a:lnTo>
                                  <a:pt x="554" y="1374"/>
                                </a:lnTo>
                                <a:lnTo>
                                  <a:pt x="515" y="1259"/>
                                </a:lnTo>
                                <a:lnTo>
                                  <a:pt x="490" y="1141"/>
                                </a:lnTo>
                                <a:lnTo>
                                  <a:pt x="479" y="1016"/>
                                </a:lnTo>
                                <a:lnTo>
                                  <a:pt x="643" y="1016"/>
                                </a:lnTo>
                                <a:lnTo>
                                  <a:pt x="650" y="1123"/>
                                </a:lnTo>
                                <a:lnTo>
                                  <a:pt x="675" y="1227"/>
                                </a:lnTo>
                                <a:close/>
                                <a:moveTo>
                                  <a:pt x="836" y="1016"/>
                                </a:moveTo>
                                <a:lnTo>
                                  <a:pt x="840" y="1041"/>
                                </a:lnTo>
                                <a:lnTo>
                                  <a:pt x="843" y="1062"/>
                                </a:lnTo>
                                <a:lnTo>
                                  <a:pt x="822" y="1066"/>
                                </a:lnTo>
                                <a:lnTo>
                                  <a:pt x="818" y="1087"/>
                                </a:lnTo>
                                <a:lnTo>
                                  <a:pt x="776" y="1141"/>
                                </a:lnTo>
                                <a:lnTo>
                                  <a:pt x="776" y="1213"/>
                                </a:lnTo>
                                <a:lnTo>
                                  <a:pt x="733" y="1227"/>
                                </a:lnTo>
                                <a:lnTo>
                                  <a:pt x="711" y="1227"/>
                                </a:lnTo>
                                <a:lnTo>
                                  <a:pt x="686" y="1123"/>
                                </a:lnTo>
                                <a:lnTo>
                                  <a:pt x="675" y="1016"/>
                                </a:lnTo>
                                <a:lnTo>
                                  <a:pt x="836" y="1016"/>
                                </a:lnTo>
                                <a:close/>
                                <a:moveTo>
                                  <a:pt x="876" y="1477"/>
                                </a:moveTo>
                                <a:lnTo>
                                  <a:pt x="911" y="1499"/>
                                </a:lnTo>
                                <a:lnTo>
                                  <a:pt x="919" y="1502"/>
                                </a:lnTo>
                                <a:lnTo>
                                  <a:pt x="894" y="1531"/>
                                </a:lnTo>
                                <a:lnTo>
                                  <a:pt x="876" y="1509"/>
                                </a:lnTo>
                                <a:lnTo>
                                  <a:pt x="858" y="1492"/>
                                </a:lnTo>
                                <a:lnTo>
                                  <a:pt x="876" y="1477"/>
                                </a:lnTo>
                                <a:close/>
                                <a:moveTo>
                                  <a:pt x="1026" y="601"/>
                                </a:moveTo>
                                <a:lnTo>
                                  <a:pt x="1140" y="719"/>
                                </a:lnTo>
                                <a:lnTo>
                                  <a:pt x="1108" y="762"/>
                                </a:lnTo>
                                <a:lnTo>
                                  <a:pt x="1079" y="809"/>
                                </a:lnTo>
                                <a:lnTo>
                                  <a:pt x="1072" y="805"/>
                                </a:lnTo>
                                <a:lnTo>
                                  <a:pt x="1054" y="812"/>
                                </a:lnTo>
                                <a:lnTo>
                                  <a:pt x="1047" y="812"/>
                                </a:lnTo>
                                <a:lnTo>
                                  <a:pt x="1033" y="826"/>
                                </a:lnTo>
                                <a:lnTo>
                                  <a:pt x="1054" y="823"/>
                                </a:lnTo>
                                <a:lnTo>
                                  <a:pt x="1072" y="819"/>
                                </a:lnTo>
                                <a:lnTo>
                                  <a:pt x="1072" y="823"/>
                                </a:lnTo>
                                <a:lnTo>
                                  <a:pt x="1069" y="826"/>
                                </a:lnTo>
                                <a:lnTo>
                                  <a:pt x="1051" y="837"/>
                                </a:lnTo>
                                <a:lnTo>
                                  <a:pt x="1044" y="837"/>
                                </a:lnTo>
                                <a:lnTo>
                                  <a:pt x="1019" y="855"/>
                                </a:lnTo>
                                <a:lnTo>
                                  <a:pt x="994" y="855"/>
                                </a:lnTo>
                                <a:lnTo>
                                  <a:pt x="958" y="919"/>
                                </a:lnTo>
                                <a:lnTo>
                                  <a:pt x="965" y="934"/>
                                </a:lnTo>
                                <a:lnTo>
                                  <a:pt x="947" y="955"/>
                                </a:lnTo>
                                <a:lnTo>
                                  <a:pt x="944" y="984"/>
                                </a:lnTo>
                                <a:lnTo>
                                  <a:pt x="868" y="984"/>
                                </a:lnTo>
                                <a:lnTo>
                                  <a:pt x="883" y="876"/>
                                </a:lnTo>
                                <a:lnTo>
                                  <a:pt x="911" y="776"/>
                                </a:lnTo>
                                <a:lnTo>
                                  <a:pt x="961" y="683"/>
                                </a:lnTo>
                                <a:lnTo>
                                  <a:pt x="1026" y="601"/>
                                </a:lnTo>
                                <a:close/>
                                <a:moveTo>
                                  <a:pt x="1144" y="1080"/>
                                </a:moveTo>
                                <a:lnTo>
                                  <a:pt x="1151" y="1077"/>
                                </a:lnTo>
                                <a:lnTo>
                                  <a:pt x="1172" y="1095"/>
                                </a:lnTo>
                                <a:lnTo>
                                  <a:pt x="1165" y="1102"/>
                                </a:lnTo>
                                <a:lnTo>
                                  <a:pt x="1187" y="1116"/>
                                </a:lnTo>
                                <a:lnTo>
                                  <a:pt x="1187" y="1098"/>
                                </a:lnTo>
                                <a:lnTo>
                                  <a:pt x="1197" y="1077"/>
                                </a:lnTo>
                                <a:lnTo>
                                  <a:pt x="1212" y="1091"/>
                                </a:lnTo>
                                <a:lnTo>
                                  <a:pt x="1226" y="1112"/>
                                </a:lnTo>
                                <a:lnTo>
                                  <a:pt x="1201" y="1116"/>
                                </a:lnTo>
                                <a:lnTo>
                                  <a:pt x="1212" y="1141"/>
                                </a:lnTo>
                                <a:lnTo>
                                  <a:pt x="1229" y="1130"/>
                                </a:lnTo>
                                <a:lnTo>
                                  <a:pt x="1229" y="1123"/>
                                </a:lnTo>
                                <a:lnTo>
                                  <a:pt x="1240" y="1116"/>
                                </a:lnTo>
                                <a:lnTo>
                                  <a:pt x="1247" y="1080"/>
                                </a:lnTo>
                                <a:lnTo>
                                  <a:pt x="1265" y="1109"/>
                                </a:lnTo>
                                <a:lnTo>
                                  <a:pt x="1287" y="1138"/>
                                </a:lnTo>
                                <a:lnTo>
                                  <a:pt x="1169" y="1252"/>
                                </a:lnTo>
                                <a:lnTo>
                                  <a:pt x="1122" y="1188"/>
                                </a:lnTo>
                                <a:lnTo>
                                  <a:pt x="1086" y="1116"/>
                                </a:lnTo>
                                <a:lnTo>
                                  <a:pt x="1069" y="1034"/>
                                </a:lnTo>
                                <a:lnTo>
                                  <a:pt x="1094" y="1059"/>
                                </a:lnTo>
                                <a:lnTo>
                                  <a:pt x="1115" y="1059"/>
                                </a:lnTo>
                                <a:lnTo>
                                  <a:pt x="1144" y="1080"/>
                                </a:lnTo>
                                <a:close/>
                                <a:moveTo>
                                  <a:pt x="976" y="959"/>
                                </a:moveTo>
                                <a:lnTo>
                                  <a:pt x="979" y="927"/>
                                </a:lnTo>
                                <a:lnTo>
                                  <a:pt x="1001" y="916"/>
                                </a:lnTo>
                                <a:lnTo>
                                  <a:pt x="1033" y="919"/>
                                </a:lnTo>
                                <a:lnTo>
                                  <a:pt x="1040" y="927"/>
                                </a:lnTo>
                                <a:lnTo>
                                  <a:pt x="1036" y="955"/>
                                </a:lnTo>
                                <a:lnTo>
                                  <a:pt x="1033" y="984"/>
                                </a:lnTo>
                                <a:lnTo>
                                  <a:pt x="994" y="984"/>
                                </a:lnTo>
                                <a:lnTo>
                                  <a:pt x="976" y="959"/>
                                </a:lnTo>
                                <a:close/>
                                <a:moveTo>
                                  <a:pt x="922" y="1070"/>
                                </a:moveTo>
                                <a:lnTo>
                                  <a:pt x="908" y="1095"/>
                                </a:lnTo>
                                <a:lnTo>
                                  <a:pt x="879" y="1095"/>
                                </a:lnTo>
                                <a:lnTo>
                                  <a:pt x="872" y="1055"/>
                                </a:lnTo>
                                <a:lnTo>
                                  <a:pt x="872" y="1016"/>
                                </a:lnTo>
                                <a:lnTo>
                                  <a:pt x="919" y="1016"/>
                                </a:lnTo>
                                <a:lnTo>
                                  <a:pt x="908" y="1055"/>
                                </a:lnTo>
                                <a:lnTo>
                                  <a:pt x="922" y="1070"/>
                                </a:lnTo>
                                <a:close/>
                                <a:moveTo>
                                  <a:pt x="1033" y="1391"/>
                                </a:moveTo>
                                <a:lnTo>
                                  <a:pt x="1015" y="1374"/>
                                </a:lnTo>
                                <a:lnTo>
                                  <a:pt x="997" y="1352"/>
                                </a:lnTo>
                                <a:lnTo>
                                  <a:pt x="1001" y="1313"/>
                                </a:lnTo>
                                <a:lnTo>
                                  <a:pt x="986" y="1273"/>
                                </a:lnTo>
                                <a:lnTo>
                                  <a:pt x="979" y="1209"/>
                                </a:lnTo>
                                <a:lnTo>
                                  <a:pt x="961" y="1173"/>
                                </a:lnTo>
                                <a:lnTo>
                                  <a:pt x="965" y="1148"/>
                                </a:lnTo>
                                <a:lnTo>
                                  <a:pt x="944" y="1102"/>
                                </a:lnTo>
                                <a:lnTo>
                                  <a:pt x="922" y="1095"/>
                                </a:lnTo>
                                <a:lnTo>
                                  <a:pt x="929" y="1070"/>
                                </a:lnTo>
                                <a:lnTo>
                                  <a:pt x="922" y="1052"/>
                                </a:lnTo>
                                <a:lnTo>
                                  <a:pt x="929" y="1030"/>
                                </a:lnTo>
                                <a:lnTo>
                                  <a:pt x="951" y="1030"/>
                                </a:lnTo>
                                <a:lnTo>
                                  <a:pt x="961" y="1016"/>
                                </a:lnTo>
                                <a:lnTo>
                                  <a:pt x="997" y="1016"/>
                                </a:lnTo>
                                <a:lnTo>
                                  <a:pt x="1004" y="1027"/>
                                </a:lnTo>
                                <a:lnTo>
                                  <a:pt x="997" y="1066"/>
                                </a:lnTo>
                                <a:lnTo>
                                  <a:pt x="994" y="1073"/>
                                </a:lnTo>
                                <a:lnTo>
                                  <a:pt x="1008" y="1105"/>
                                </a:lnTo>
                                <a:lnTo>
                                  <a:pt x="997" y="1109"/>
                                </a:lnTo>
                                <a:lnTo>
                                  <a:pt x="990" y="1102"/>
                                </a:lnTo>
                                <a:lnTo>
                                  <a:pt x="990" y="1105"/>
                                </a:lnTo>
                                <a:lnTo>
                                  <a:pt x="994" y="1123"/>
                                </a:lnTo>
                                <a:lnTo>
                                  <a:pt x="1004" y="1145"/>
                                </a:lnTo>
                                <a:lnTo>
                                  <a:pt x="1011" y="1145"/>
                                </a:lnTo>
                                <a:lnTo>
                                  <a:pt x="1015" y="1123"/>
                                </a:lnTo>
                                <a:lnTo>
                                  <a:pt x="1008" y="1116"/>
                                </a:lnTo>
                                <a:lnTo>
                                  <a:pt x="1008" y="1105"/>
                                </a:lnTo>
                                <a:lnTo>
                                  <a:pt x="1008" y="1077"/>
                                </a:lnTo>
                                <a:lnTo>
                                  <a:pt x="1015" y="1030"/>
                                </a:lnTo>
                                <a:lnTo>
                                  <a:pt x="1008" y="1016"/>
                                </a:lnTo>
                                <a:lnTo>
                                  <a:pt x="1033" y="1016"/>
                                </a:lnTo>
                                <a:lnTo>
                                  <a:pt x="1044" y="1087"/>
                                </a:lnTo>
                                <a:lnTo>
                                  <a:pt x="1069" y="1159"/>
                                </a:lnTo>
                                <a:lnTo>
                                  <a:pt x="1104" y="1220"/>
                                </a:lnTo>
                                <a:lnTo>
                                  <a:pt x="1147" y="1277"/>
                                </a:lnTo>
                                <a:lnTo>
                                  <a:pt x="1033" y="1391"/>
                                </a:lnTo>
                                <a:close/>
                                <a:moveTo>
                                  <a:pt x="2019" y="1549"/>
                                </a:moveTo>
                                <a:lnTo>
                                  <a:pt x="2091" y="1459"/>
                                </a:lnTo>
                                <a:lnTo>
                                  <a:pt x="2155" y="1363"/>
                                </a:lnTo>
                                <a:lnTo>
                                  <a:pt x="2202" y="1252"/>
                                </a:lnTo>
                                <a:lnTo>
                                  <a:pt x="2230" y="1138"/>
                                </a:lnTo>
                                <a:lnTo>
                                  <a:pt x="2244" y="1016"/>
                                </a:lnTo>
                                <a:lnTo>
                                  <a:pt x="2405" y="1016"/>
                                </a:lnTo>
                                <a:lnTo>
                                  <a:pt x="2395" y="1141"/>
                                </a:lnTo>
                                <a:lnTo>
                                  <a:pt x="2370" y="1259"/>
                                </a:lnTo>
                                <a:lnTo>
                                  <a:pt x="2330" y="1374"/>
                                </a:lnTo>
                                <a:lnTo>
                                  <a:pt x="2277" y="1477"/>
                                </a:lnTo>
                                <a:lnTo>
                                  <a:pt x="2212" y="1577"/>
                                </a:lnTo>
                                <a:lnTo>
                                  <a:pt x="2134" y="1667"/>
                                </a:lnTo>
                                <a:lnTo>
                                  <a:pt x="2019" y="1549"/>
                                </a:lnTo>
                                <a:close/>
                                <a:moveTo>
                                  <a:pt x="1973" y="1506"/>
                                </a:moveTo>
                                <a:lnTo>
                                  <a:pt x="1987" y="1492"/>
                                </a:lnTo>
                                <a:lnTo>
                                  <a:pt x="1973" y="1427"/>
                                </a:lnTo>
                                <a:lnTo>
                                  <a:pt x="1966" y="1424"/>
                                </a:lnTo>
                                <a:lnTo>
                                  <a:pt x="1969" y="1413"/>
                                </a:lnTo>
                                <a:lnTo>
                                  <a:pt x="1944" y="1406"/>
                                </a:lnTo>
                                <a:lnTo>
                                  <a:pt x="1937" y="1427"/>
                                </a:lnTo>
                                <a:lnTo>
                                  <a:pt x="1934" y="1456"/>
                                </a:lnTo>
                                <a:lnTo>
                                  <a:pt x="1930" y="1463"/>
                                </a:lnTo>
                                <a:lnTo>
                                  <a:pt x="1880" y="1413"/>
                                </a:lnTo>
                                <a:lnTo>
                                  <a:pt x="1948" y="1327"/>
                                </a:lnTo>
                                <a:lnTo>
                                  <a:pt x="1998" y="1230"/>
                                </a:lnTo>
                                <a:lnTo>
                                  <a:pt x="2034" y="1127"/>
                                </a:lnTo>
                                <a:lnTo>
                                  <a:pt x="2048" y="1016"/>
                                </a:lnTo>
                                <a:lnTo>
                                  <a:pt x="2212" y="1016"/>
                                </a:lnTo>
                                <a:lnTo>
                                  <a:pt x="2198" y="1134"/>
                                </a:lnTo>
                                <a:lnTo>
                                  <a:pt x="2169" y="1245"/>
                                </a:lnTo>
                                <a:lnTo>
                                  <a:pt x="2127" y="1348"/>
                                </a:lnTo>
                                <a:lnTo>
                                  <a:pt x="2066" y="1441"/>
                                </a:lnTo>
                                <a:lnTo>
                                  <a:pt x="1994" y="1527"/>
                                </a:lnTo>
                                <a:lnTo>
                                  <a:pt x="1973" y="1506"/>
                                </a:lnTo>
                                <a:close/>
                                <a:moveTo>
                                  <a:pt x="1830" y="1660"/>
                                </a:moveTo>
                                <a:lnTo>
                                  <a:pt x="1844" y="1624"/>
                                </a:lnTo>
                                <a:lnTo>
                                  <a:pt x="1837" y="1610"/>
                                </a:lnTo>
                                <a:lnTo>
                                  <a:pt x="1862" y="1592"/>
                                </a:lnTo>
                                <a:lnTo>
                                  <a:pt x="1862" y="1577"/>
                                </a:lnTo>
                                <a:lnTo>
                                  <a:pt x="1841" y="1567"/>
                                </a:lnTo>
                                <a:lnTo>
                                  <a:pt x="1858" y="1534"/>
                                </a:lnTo>
                                <a:lnTo>
                                  <a:pt x="1880" y="1502"/>
                                </a:lnTo>
                                <a:lnTo>
                                  <a:pt x="1858" y="1477"/>
                                </a:lnTo>
                                <a:lnTo>
                                  <a:pt x="1841" y="1477"/>
                                </a:lnTo>
                                <a:lnTo>
                                  <a:pt x="1826" y="1459"/>
                                </a:lnTo>
                                <a:lnTo>
                                  <a:pt x="1841" y="1449"/>
                                </a:lnTo>
                                <a:lnTo>
                                  <a:pt x="1855" y="1434"/>
                                </a:lnTo>
                                <a:lnTo>
                                  <a:pt x="1973" y="1549"/>
                                </a:lnTo>
                                <a:lnTo>
                                  <a:pt x="1905" y="1610"/>
                                </a:lnTo>
                                <a:lnTo>
                                  <a:pt x="1830" y="1660"/>
                                </a:lnTo>
                                <a:close/>
                                <a:moveTo>
                                  <a:pt x="1805" y="1338"/>
                                </a:moveTo>
                                <a:lnTo>
                                  <a:pt x="1791" y="1323"/>
                                </a:lnTo>
                                <a:lnTo>
                                  <a:pt x="1801" y="1306"/>
                                </a:lnTo>
                                <a:lnTo>
                                  <a:pt x="1819" y="1277"/>
                                </a:lnTo>
                                <a:lnTo>
                                  <a:pt x="1812" y="1266"/>
                                </a:lnTo>
                                <a:lnTo>
                                  <a:pt x="1823" y="1245"/>
                                </a:lnTo>
                                <a:lnTo>
                                  <a:pt x="1819" y="1223"/>
                                </a:lnTo>
                                <a:lnTo>
                                  <a:pt x="1816" y="1202"/>
                                </a:lnTo>
                                <a:lnTo>
                                  <a:pt x="1801" y="1198"/>
                                </a:lnTo>
                                <a:lnTo>
                                  <a:pt x="1794" y="1209"/>
                                </a:lnTo>
                                <a:lnTo>
                                  <a:pt x="1787" y="1209"/>
                                </a:lnTo>
                                <a:lnTo>
                                  <a:pt x="1805" y="1177"/>
                                </a:lnTo>
                                <a:lnTo>
                                  <a:pt x="1819" y="1148"/>
                                </a:lnTo>
                                <a:lnTo>
                                  <a:pt x="1837" y="1141"/>
                                </a:lnTo>
                                <a:lnTo>
                                  <a:pt x="1844" y="1130"/>
                                </a:lnTo>
                                <a:lnTo>
                                  <a:pt x="1848" y="1134"/>
                                </a:lnTo>
                                <a:lnTo>
                                  <a:pt x="1858" y="1123"/>
                                </a:lnTo>
                                <a:lnTo>
                                  <a:pt x="1851" y="1112"/>
                                </a:lnTo>
                                <a:lnTo>
                                  <a:pt x="1858" y="1112"/>
                                </a:lnTo>
                                <a:lnTo>
                                  <a:pt x="1869" y="1116"/>
                                </a:lnTo>
                                <a:lnTo>
                                  <a:pt x="1894" y="1116"/>
                                </a:lnTo>
                                <a:lnTo>
                                  <a:pt x="1912" y="1109"/>
                                </a:lnTo>
                                <a:lnTo>
                                  <a:pt x="1951" y="1098"/>
                                </a:lnTo>
                                <a:lnTo>
                                  <a:pt x="1944" y="1084"/>
                                </a:lnTo>
                                <a:lnTo>
                                  <a:pt x="1941" y="1070"/>
                                </a:lnTo>
                                <a:lnTo>
                                  <a:pt x="1962" y="1077"/>
                                </a:lnTo>
                                <a:lnTo>
                                  <a:pt x="1969" y="1073"/>
                                </a:lnTo>
                                <a:lnTo>
                                  <a:pt x="1966" y="1055"/>
                                </a:lnTo>
                                <a:lnTo>
                                  <a:pt x="1941" y="1066"/>
                                </a:lnTo>
                                <a:lnTo>
                                  <a:pt x="1912" y="1062"/>
                                </a:lnTo>
                                <a:lnTo>
                                  <a:pt x="1891" y="1016"/>
                                </a:lnTo>
                                <a:lnTo>
                                  <a:pt x="2016" y="1016"/>
                                </a:lnTo>
                                <a:lnTo>
                                  <a:pt x="2001" y="1120"/>
                                </a:lnTo>
                                <a:lnTo>
                                  <a:pt x="1969" y="1220"/>
                                </a:lnTo>
                                <a:lnTo>
                                  <a:pt x="1919" y="1309"/>
                                </a:lnTo>
                                <a:lnTo>
                                  <a:pt x="1855" y="1388"/>
                                </a:lnTo>
                                <a:lnTo>
                                  <a:pt x="1841" y="1370"/>
                                </a:lnTo>
                                <a:lnTo>
                                  <a:pt x="1848" y="1348"/>
                                </a:lnTo>
                                <a:lnTo>
                                  <a:pt x="1833" y="1298"/>
                                </a:lnTo>
                                <a:lnTo>
                                  <a:pt x="1805" y="1338"/>
                                </a:lnTo>
                                <a:close/>
                                <a:moveTo>
                                  <a:pt x="1748" y="723"/>
                                </a:moveTo>
                                <a:lnTo>
                                  <a:pt x="1862" y="605"/>
                                </a:lnTo>
                                <a:lnTo>
                                  <a:pt x="1901" y="651"/>
                                </a:lnTo>
                                <a:lnTo>
                                  <a:pt x="1934" y="701"/>
                                </a:lnTo>
                                <a:lnTo>
                                  <a:pt x="1919" y="705"/>
                                </a:lnTo>
                                <a:lnTo>
                                  <a:pt x="1919" y="730"/>
                                </a:lnTo>
                                <a:lnTo>
                                  <a:pt x="1966" y="758"/>
                                </a:lnTo>
                                <a:lnTo>
                                  <a:pt x="1980" y="794"/>
                                </a:lnTo>
                                <a:lnTo>
                                  <a:pt x="1991" y="834"/>
                                </a:lnTo>
                                <a:lnTo>
                                  <a:pt x="1984" y="844"/>
                                </a:lnTo>
                                <a:lnTo>
                                  <a:pt x="1969" y="851"/>
                                </a:lnTo>
                                <a:lnTo>
                                  <a:pt x="1966" y="876"/>
                                </a:lnTo>
                                <a:lnTo>
                                  <a:pt x="1955" y="884"/>
                                </a:lnTo>
                                <a:lnTo>
                                  <a:pt x="1944" y="894"/>
                                </a:lnTo>
                                <a:lnTo>
                                  <a:pt x="1937" y="891"/>
                                </a:lnTo>
                                <a:lnTo>
                                  <a:pt x="1919" y="891"/>
                                </a:lnTo>
                                <a:lnTo>
                                  <a:pt x="1930" y="876"/>
                                </a:lnTo>
                                <a:lnTo>
                                  <a:pt x="1937" y="844"/>
                                </a:lnTo>
                                <a:lnTo>
                                  <a:pt x="1948" y="837"/>
                                </a:lnTo>
                                <a:lnTo>
                                  <a:pt x="1916" y="809"/>
                                </a:lnTo>
                                <a:lnTo>
                                  <a:pt x="1891" y="816"/>
                                </a:lnTo>
                                <a:lnTo>
                                  <a:pt x="1887" y="837"/>
                                </a:lnTo>
                                <a:lnTo>
                                  <a:pt x="1873" y="855"/>
                                </a:lnTo>
                                <a:lnTo>
                                  <a:pt x="1855" y="841"/>
                                </a:lnTo>
                                <a:lnTo>
                                  <a:pt x="1851" y="826"/>
                                </a:lnTo>
                                <a:lnTo>
                                  <a:pt x="1858" y="823"/>
                                </a:lnTo>
                                <a:lnTo>
                                  <a:pt x="1866" y="830"/>
                                </a:lnTo>
                                <a:lnTo>
                                  <a:pt x="1873" y="830"/>
                                </a:lnTo>
                                <a:lnTo>
                                  <a:pt x="1869" y="812"/>
                                </a:lnTo>
                                <a:lnTo>
                                  <a:pt x="1858" y="812"/>
                                </a:lnTo>
                                <a:lnTo>
                                  <a:pt x="1858" y="819"/>
                                </a:lnTo>
                                <a:lnTo>
                                  <a:pt x="1851" y="819"/>
                                </a:lnTo>
                                <a:lnTo>
                                  <a:pt x="1816" y="780"/>
                                </a:lnTo>
                                <a:lnTo>
                                  <a:pt x="1801" y="769"/>
                                </a:lnTo>
                                <a:lnTo>
                                  <a:pt x="1808" y="766"/>
                                </a:lnTo>
                                <a:lnTo>
                                  <a:pt x="1819" y="758"/>
                                </a:lnTo>
                                <a:lnTo>
                                  <a:pt x="1808" y="755"/>
                                </a:lnTo>
                                <a:lnTo>
                                  <a:pt x="1805" y="758"/>
                                </a:lnTo>
                                <a:lnTo>
                                  <a:pt x="1801" y="758"/>
                                </a:lnTo>
                                <a:lnTo>
                                  <a:pt x="1798" y="758"/>
                                </a:lnTo>
                                <a:lnTo>
                                  <a:pt x="1794" y="758"/>
                                </a:lnTo>
                                <a:lnTo>
                                  <a:pt x="1801" y="769"/>
                                </a:lnTo>
                                <a:lnTo>
                                  <a:pt x="1783" y="769"/>
                                </a:lnTo>
                                <a:lnTo>
                                  <a:pt x="1766" y="744"/>
                                </a:lnTo>
                                <a:lnTo>
                                  <a:pt x="1748" y="723"/>
                                </a:lnTo>
                                <a:close/>
                                <a:moveTo>
                                  <a:pt x="1766" y="1352"/>
                                </a:moveTo>
                                <a:lnTo>
                                  <a:pt x="1730" y="1345"/>
                                </a:lnTo>
                                <a:lnTo>
                                  <a:pt x="1719" y="1348"/>
                                </a:lnTo>
                                <a:lnTo>
                                  <a:pt x="1698" y="1331"/>
                                </a:lnTo>
                                <a:lnTo>
                                  <a:pt x="1680" y="1327"/>
                                </a:lnTo>
                                <a:lnTo>
                                  <a:pt x="1694" y="1316"/>
                                </a:lnTo>
                                <a:lnTo>
                                  <a:pt x="1708" y="1306"/>
                                </a:lnTo>
                                <a:lnTo>
                                  <a:pt x="1737" y="1323"/>
                                </a:lnTo>
                                <a:lnTo>
                                  <a:pt x="1758" y="1338"/>
                                </a:lnTo>
                                <a:lnTo>
                                  <a:pt x="1769" y="1348"/>
                                </a:lnTo>
                                <a:lnTo>
                                  <a:pt x="1766" y="1352"/>
                                </a:lnTo>
                                <a:close/>
                                <a:moveTo>
                                  <a:pt x="1701" y="809"/>
                                </a:moveTo>
                                <a:lnTo>
                                  <a:pt x="1716" y="805"/>
                                </a:lnTo>
                                <a:lnTo>
                                  <a:pt x="1716" y="801"/>
                                </a:lnTo>
                                <a:lnTo>
                                  <a:pt x="1701" y="794"/>
                                </a:lnTo>
                                <a:lnTo>
                                  <a:pt x="1705" y="762"/>
                                </a:lnTo>
                                <a:lnTo>
                                  <a:pt x="1723" y="744"/>
                                </a:lnTo>
                                <a:lnTo>
                                  <a:pt x="1741" y="762"/>
                                </a:lnTo>
                                <a:lnTo>
                                  <a:pt x="1755" y="784"/>
                                </a:lnTo>
                                <a:lnTo>
                                  <a:pt x="1748" y="801"/>
                                </a:lnTo>
                                <a:lnTo>
                                  <a:pt x="1733" y="791"/>
                                </a:lnTo>
                                <a:lnTo>
                                  <a:pt x="1719" y="794"/>
                                </a:lnTo>
                                <a:lnTo>
                                  <a:pt x="1726" y="805"/>
                                </a:lnTo>
                                <a:lnTo>
                                  <a:pt x="1733" y="805"/>
                                </a:lnTo>
                                <a:lnTo>
                                  <a:pt x="1726" y="823"/>
                                </a:lnTo>
                                <a:lnTo>
                                  <a:pt x="1723" y="816"/>
                                </a:lnTo>
                                <a:lnTo>
                                  <a:pt x="1701" y="809"/>
                                </a:lnTo>
                                <a:close/>
                                <a:moveTo>
                                  <a:pt x="1898" y="923"/>
                                </a:moveTo>
                                <a:lnTo>
                                  <a:pt x="1930" y="905"/>
                                </a:lnTo>
                                <a:lnTo>
                                  <a:pt x="1959" y="902"/>
                                </a:lnTo>
                                <a:lnTo>
                                  <a:pt x="1966" y="887"/>
                                </a:lnTo>
                                <a:lnTo>
                                  <a:pt x="1980" y="876"/>
                                </a:lnTo>
                                <a:lnTo>
                                  <a:pt x="1987" y="862"/>
                                </a:lnTo>
                                <a:lnTo>
                                  <a:pt x="1994" y="837"/>
                                </a:lnTo>
                                <a:lnTo>
                                  <a:pt x="1998" y="851"/>
                                </a:lnTo>
                                <a:lnTo>
                                  <a:pt x="2001" y="866"/>
                                </a:lnTo>
                                <a:lnTo>
                                  <a:pt x="1984" y="912"/>
                                </a:lnTo>
                                <a:lnTo>
                                  <a:pt x="1984" y="927"/>
                                </a:lnTo>
                                <a:lnTo>
                                  <a:pt x="2005" y="898"/>
                                </a:lnTo>
                                <a:lnTo>
                                  <a:pt x="2012" y="941"/>
                                </a:lnTo>
                                <a:lnTo>
                                  <a:pt x="2016" y="984"/>
                                </a:lnTo>
                                <a:lnTo>
                                  <a:pt x="1873" y="984"/>
                                </a:lnTo>
                                <a:lnTo>
                                  <a:pt x="1869" y="969"/>
                                </a:lnTo>
                                <a:lnTo>
                                  <a:pt x="1884" y="959"/>
                                </a:lnTo>
                                <a:lnTo>
                                  <a:pt x="1887" y="948"/>
                                </a:lnTo>
                                <a:lnTo>
                                  <a:pt x="1894" y="944"/>
                                </a:lnTo>
                                <a:lnTo>
                                  <a:pt x="1916" y="941"/>
                                </a:lnTo>
                                <a:lnTo>
                                  <a:pt x="1916" y="934"/>
                                </a:lnTo>
                                <a:lnTo>
                                  <a:pt x="1898" y="923"/>
                                </a:lnTo>
                                <a:close/>
                                <a:moveTo>
                                  <a:pt x="1934" y="537"/>
                                </a:moveTo>
                                <a:lnTo>
                                  <a:pt x="1973" y="540"/>
                                </a:lnTo>
                                <a:lnTo>
                                  <a:pt x="1980" y="551"/>
                                </a:lnTo>
                                <a:lnTo>
                                  <a:pt x="1976" y="569"/>
                                </a:lnTo>
                                <a:lnTo>
                                  <a:pt x="2030" y="601"/>
                                </a:lnTo>
                                <a:lnTo>
                                  <a:pt x="2041" y="601"/>
                                </a:lnTo>
                                <a:lnTo>
                                  <a:pt x="2112" y="680"/>
                                </a:lnTo>
                                <a:lnTo>
                                  <a:pt x="2141" y="669"/>
                                </a:lnTo>
                                <a:lnTo>
                                  <a:pt x="2177" y="769"/>
                                </a:lnTo>
                                <a:lnTo>
                                  <a:pt x="2202" y="873"/>
                                </a:lnTo>
                                <a:lnTo>
                                  <a:pt x="2212" y="984"/>
                                </a:lnTo>
                                <a:lnTo>
                                  <a:pt x="2048" y="984"/>
                                </a:lnTo>
                                <a:lnTo>
                                  <a:pt x="2044" y="919"/>
                                </a:lnTo>
                                <a:lnTo>
                                  <a:pt x="2030" y="859"/>
                                </a:lnTo>
                                <a:lnTo>
                                  <a:pt x="2041" y="848"/>
                                </a:lnTo>
                                <a:lnTo>
                                  <a:pt x="2048" y="798"/>
                                </a:lnTo>
                                <a:lnTo>
                                  <a:pt x="2041" y="741"/>
                                </a:lnTo>
                                <a:lnTo>
                                  <a:pt x="2023" y="680"/>
                                </a:lnTo>
                                <a:lnTo>
                                  <a:pt x="1976" y="612"/>
                                </a:lnTo>
                                <a:lnTo>
                                  <a:pt x="1987" y="615"/>
                                </a:lnTo>
                                <a:lnTo>
                                  <a:pt x="1994" y="612"/>
                                </a:lnTo>
                                <a:lnTo>
                                  <a:pt x="1955" y="587"/>
                                </a:lnTo>
                                <a:lnTo>
                                  <a:pt x="1955" y="594"/>
                                </a:lnTo>
                                <a:lnTo>
                                  <a:pt x="1991" y="648"/>
                                </a:lnTo>
                                <a:lnTo>
                                  <a:pt x="2012" y="691"/>
                                </a:lnTo>
                                <a:lnTo>
                                  <a:pt x="2026" y="733"/>
                                </a:lnTo>
                                <a:lnTo>
                                  <a:pt x="2030" y="762"/>
                                </a:lnTo>
                                <a:lnTo>
                                  <a:pt x="2037" y="809"/>
                                </a:lnTo>
                                <a:lnTo>
                                  <a:pt x="2026" y="812"/>
                                </a:lnTo>
                                <a:lnTo>
                                  <a:pt x="2023" y="809"/>
                                </a:lnTo>
                                <a:lnTo>
                                  <a:pt x="2023" y="805"/>
                                </a:lnTo>
                                <a:lnTo>
                                  <a:pt x="2019" y="798"/>
                                </a:lnTo>
                                <a:lnTo>
                                  <a:pt x="2016" y="791"/>
                                </a:lnTo>
                                <a:lnTo>
                                  <a:pt x="2009" y="784"/>
                                </a:lnTo>
                                <a:lnTo>
                                  <a:pt x="2005" y="776"/>
                                </a:lnTo>
                                <a:lnTo>
                                  <a:pt x="2005" y="769"/>
                                </a:lnTo>
                                <a:lnTo>
                                  <a:pt x="2012" y="758"/>
                                </a:lnTo>
                                <a:lnTo>
                                  <a:pt x="1998" y="737"/>
                                </a:lnTo>
                                <a:lnTo>
                                  <a:pt x="1998" y="719"/>
                                </a:lnTo>
                                <a:lnTo>
                                  <a:pt x="1987" y="705"/>
                                </a:lnTo>
                                <a:lnTo>
                                  <a:pt x="1976" y="708"/>
                                </a:lnTo>
                                <a:lnTo>
                                  <a:pt x="1969" y="694"/>
                                </a:lnTo>
                                <a:lnTo>
                                  <a:pt x="1962" y="683"/>
                                </a:lnTo>
                                <a:lnTo>
                                  <a:pt x="1969" y="687"/>
                                </a:lnTo>
                                <a:lnTo>
                                  <a:pt x="1973" y="683"/>
                                </a:lnTo>
                                <a:lnTo>
                                  <a:pt x="1966" y="673"/>
                                </a:lnTo>
                                <a:lnTo>
                                  <a:pt x="1976" y="669"/>
                                </a:lnTo>
                                <a:lnTo>
                                  <a:pt x="1973" y="662"/>
                                </a:lnTo>
                                <a:lnTo>
                                  <a:pt x="1959" y="669"/>
                                </a:lnTo>
                                <a:lnTo>
                                  <a:pt x="1962" y="644"/>
                                </a:lnTo>
                                <a:lnTo>
                                  <a:pt x="1955" y="637"/>
                                </a:lnTo>
                                <a:lnTo>
                                  <a:pt x="1944" y="658"/>
                                </a:lnTo>
                                <a:lnTo>
                                  <a:pt x="1916" y="619"/>
                                </a:lnTo>
                                <a:lnTo>
                                  <a:pt x="1887" y="583"/>
                                </a:lnTo>
                                <a:lnTo>
                                  <a:pt x="1934" y="537"/>
                                </a:lnTo>
                                <a:close/>
                                <a:moveTo>
                                  <a:pt x="2141" y="326"/>
                                </a:moveTo>
                                <a:lnTo>
                                  <a:pt x="2216" y="419"/>
                                </a:lnTo>
                                <a:lnTo>
                                  <a:pt x="2280" y="515"/>
                                </a:lnTo>
                                <a:lnTo>
                                  <a:pt x="2334" y="623"/>
                                </a:lnTo>
                                <a:lnTo>
                                  <a:pt x="2373" y="737"/>
                                </a:lnTo>
                                <a:lnTo>
                                  <a:pt x="2398" y="859"/>
                                </a:lnTo>
                                <a:lnTo>
                                  <a:pt x="2409" y="984"/>
                                </a:lnTo>
                                <a:lnTo>
                                  <a:pt x="2244" y="984"/>
                                </a:lnTo>
                                <a:lnTo>
                                  <a:pt x="2234" y="859"/>
                                </a:lnTo>
                                <a:lnTo>
                                  <a:pt x="2202" y="744"/>
                                </a:lnTo>
                                <a:lnTo>
                                  <a:pt x="2159" y="633"/>
                                </a:lnTo>
                                <a:lnTo>
                                  <a:pt x="2159" y="630"/>
                                </a:lnTo>
                                <a:lnTo>
                                  <a:pt x="2169" y="637"/>
                                </a:lnTo>
                                <a:lnTo>
                                  <a:pt x="2173" y="626"/>
                                </a:lnTo>
                                <a:lnTo>
                                  <a:pt x="2144" y="576"/>
                                </a:lnTo>
                                <a:lnTo>
                                  <a:pt x="2109" y="530"/>
                                </a:lnTo>
                                <a:lnTo>
                                  <a:pt x="2069" y="494"/>
                                </a:lnTo>
                                <a:lnTo>
                                  <a:pt x="2048" y="469"/>
                                </a:lnTo>
                                <a:lnTo>
                                  <a:pt x="2023" y="444"/>
                                </a:lnTo>
                                <a:lnTo>
                                  <a:pt x="2141" y="326"/>
                                </a:lnTo>
                                <a:close/>
                                <a:moveTo>
                                  <a:pt x="1658" y="1302"/>
                                </a:moveTo>
                                <a:lnTo>
                                  <a:pt x="1658" y="1302"/>
                                </a:lnTo>
                                <a:close/>
                                <a:moveTo>
                                  <a:pt x="1444" y="1992"/>
                                </a:moveTo>
                                <a:lnTo>
                                  <a:pt x="1590" y="1981"/>
                                </a:lnTo>
                                <a:lnTo>
                                  <a:pt x="1730" y="1949"/>
                                </a:lnTo>
                                <a:lnTo>
                                  <a:pt x="1862" y="1899"/>
                                </a:lnTo>
                                <a:lnTo>
                                  <a:pt x="1984" y="1831"/>
                                </a:lnTo>
                                <a:lnTo>
                                  <a:pt x="2098" y="1745"/>
                                </a:lnTo>
                                <a:lnTo>
                                  <a:pt x="2194" y="1649"/>
                                </a:lnTo>
                                <a:lnTo>
                                  <a:pt x="2280" y="1538"/>
                                </a:lnTo>
                                <a:lnTo>
                                  <a:pt x="2348" y="1413"/>
                                </a:lnTo>
                                <a:lnTo>
                                  <a:pt x="2398" y="1281"/>
                                </a:lnTo>
                                <a:lnTo>
                                  <a:pt x="2430" y="1141"/>
                                </a:lnTo>
                                <a:lnTo>
                                  <a:pt x="2441" y="994"/>
                                </a:lnTo>
                                <a:lnTo>
                                  <a:pt x="2430" y="855"/>
                                </a:lnTo>
                                <a:lnTo>
                                  <a:pt x="2402" y="723"/>
                                </a:lnTo>
                                <a:lnTo>
                                  <a:pt x="2359" y="598"/>
                                </a:lnTo>
                                <a:lnTo>
                                  <a:pt x="2298" y="480"/>
                                </a:lnTo>
                                <a:lnTo>
                                  <a:pt x="2223" y="372"/>
                                </a:lnTo>
                                <a:lnTo>
                                  <a:pt x="2134" y="276"/>
                                </a:lnTo>
                                <a:lnTo>
                                  <a:pt x="2034" y="190"/>
                                </a:lnTo>
                                <a:lnTo>
                                  <a:pt x="1923" y="118"/>
                                </a:lnTo>
                                <a:lnTo>
                                  <a:pt x="1805" y="65"/>
                                </a:lnTo>
                                <a:lnTo>
                                  <a:pt x="1676" y="22"/>
                                </a:lnTo>
                                <a:lnTo>
                                  <a:pt x="1544" y="0"/>
                                </a:lnTo>
                                <a:lnTo>
                                  <a:pt x="1544" y="4"/>
                                </a:lnTo>
                                <a:lnTo>
                                  <a:pt x="1544" y="8"/>
                                </a:lnTo>
                                <a:lnTo>
                                  <a:pt x="1540" y="18"/>
                                </a:lnTo>
                                <a:lnTo>
                                  <a:pt x="1537" y="33"/>
                                </a:lnTo>
                                <a:lnTo>
                                  <a:pt x="1669" y="54"/>
                                </a:lnTo>
                                <a:lnTo>
                                  <a:pt x="1794" y="93"/>
                                </a:lnTo>
                                <a:lnTo>
                                  <a:pt x="1912" y="151"/>
                                </a:lnTo>
                                <a:lnTo>
                                  <a:pt x="2019" y="222"/>
                                </a:lnTo>
                                <a:lnTo>
                                  <a:pt x="2119" y="304"/>
                                </a:lnTo>
                                <a:lnTo>
                                  <a:pt x="2009" y="415"/>
                                </a:lnTo>
                                <a:lnTo>
                                  <a:pt x="2012" y="394"/>
                                </a:lnTo>
                                <a:lnTo>
                                  <a:pt x="1998" y="390"/>
                                </a:lnTo>
                                <a:lnTo>
                                  <a:pt x="1976" y="387"/>
                                </a:lnTo>
                                <a:lnTo>
                                  <a:pt x="1984" y="376"/>
                                </a:lnTo>
                                <a:lnTo>
                                  <a:pt x="1969" y="329"/>
                                </a:lnTo>
                                <a:lnTo>
                                  <a:pt x="1941" y="301"/>
                                </a:lnTo>
                                <a:lnTo>
                                  <a:pt x="1855" y="254"/>
                                </a:lnTo>
                                <a:lnTo>
                                  <a:pt x="1848" y="261"/>
                                </a:lnTo>
                                <a:lnTo>
                                  <a:pt x="1833" y="269"/>
                                </a:lnTo>
                                <a:lnTo>
                                  <a:pt x="1858" y="311"/>
                                </a:lnTo>
                                <a:lnTo>
                                  <a:pt x="1873" y="362"/>
                                </a:lnTo>
                                <a:lnTo>
                                  <a:pt x="1876" y="412"/>
                                </a:lnTo>
                                <a:lnTo>
                                  <a:pt x="1876" y="422"/>
                                </a:lnTo>
                                <a:lnTo>
                                  <a:pt x="1876" y="430"/>
                                </a:lnTo>
                                <a:lnTo>
                                  <a:pt x="1919" y="483"/>
                                </a:lnTo>
                                <a:lnTo>
                                  <a:pt x="1901" y="490"/>
                                </a:lnTo>
                                <a:lnTo>
                                  <a:pt x="1912" y="508"/>
                                </a:lnTo>
                                <a:lnTo>
                                  <a:pt x="1876" y="548"/>
                                </a:lnTo>
                                <a:lnTo>
                                  <a:pt x="1862" y="519"/>
                                </a:lnTo>
                                <a:lnTo>
                                  <a:pt x="1848" y="548"/>
                                </a:lnTo>
                                <a:lnTo>
                                  <a:pt x="1833" y="573"/>
                                </a:lnTo>
                                <a:lnTo>
                                  <a:pt x="1837" y="580"/>
                                </a:lnTo>
                                <a:lnTo>
                                  <a:pt x="1841" y="583"/>
                                </a:lnTo>
                                <a:lnTo>
                                  <a:pt x="1726" y="698"/>
                                </a:lnTo>
                                <a:lnTo>
                                  <a:pt x="1712" y="687"/>
                                </a:lnTo>
                                <a:lnTo>
                                  <a:pt x="1701" y="680"/>
                                </a:lnTo>
                                <a:lnTo>
                                  <a:pt x="1687" y="687"/>
                                </a:lnTo>
                                <a:lnTo>
                                  <a:pt x="1669" y="694"/>
                                </a:lnTo>
                                <a:lnTo>
                                  <a:pt x="1673" y="698"/>
                                </a:lnTo>
                                <a:lnTo>
                                  <a:pt x="1680" y="701"/>
                                </a:lnTo>
                                <a:lnTo>
                                  <a:pt x="1673" y="705"/>
                                </a:lnTo>
                                <a:lnTo>
                                  <a:pt x="1658" y="716"/>
                                </a:lnTo>
                                <a:lnTo>
                                  <a:pt x="1655" y="726"/>
                                </a:lnTo>
                                <a:lnTo>
                                  <a:pt x="1644" y="719"/>
                                </a:lnTo>
                                <a:lnTo>
                                  <a:pt x="1623" y="726"/>
                                </a:lnTo>
                                <a:lnTo>
                                  <a:pt x="1626" y="737"/>
                                </a:lnTo>
                                <a:lnTo>
                                  <a:pt x="1644" y="733"/>
                                </a:lnTo>
                                <a:lnTo>
                                  <a:pt x="1655" y="733"/>
                                </a:lnTo>
                                <a:lnTo>
                                  <a:pt x="1658" y="730"/>
                                </a:lnTo>
                                <a:lnTo>
                                  <a:pt x="1665" y="723"/>
                                </a:lnTo>
                                <a:lnTo>
                                  <a:pt x="1669" y="719"/>
                                </a:lnTo>
                                <a:lnTo>
                                  <a:pt x="1683" y="716"/>
                                </a:lnTo>
                                <a:lnTo>
                                  <a:pt x="1694" y="716"/>
                                </a:lnTo>
                                <a:lnTo>
                                  <a:pt x="1698" y="719"/>
                                </a:lnTo>
                                <a:lnTo>
                                  <a:pt x="1701" y="719"/>
                                </a:lnTo>
                                <a:lnTo>
                                  <a:pt x="1655" y="766"/>
                                </a:lnTo>
                                <a:lnTo>
                                  <a:pt x="1651" y="762"/>
                                </a:lnTo>
                                <a:lnTo>
                                  <a:pt x="1605" y="769"/>
                                </a:lnTo>
                                <a:lnTo>
                                  <a:pt x="1594" y="780"/>
                                </a:lnTo>
                                <a:lnTo>
                                  <a:pt x="1583" y="784"/>
                                </a:lnTo>
                                <a:lnTo>
                                  <a:pt x="1612" y="755"/>
                                </a:lnTo>
                                <a:lnTo>
                                  <a:pt x="1601" y="748"/>
                                </a:lnTo>
                                <a:lnTo>
                                  <a:pt x="1573" y="784"/>
                                </a:lnTo>
                                <a:lnTo>
                                  <a:pt x="1583" y="784"/>
                                </a:lnTo>
                                <a:lnTo>
                                  <a:pt x="1583" y="798"/>
                                </a:lnTo>
                                <a:lnTo>
                                  <a:pt x="1590" y="801"/>
                                </a:lnTo>
                                <a:lnTo>
                                  <a:pt x="1594" y="816"/>
                                </a:lnTo>
                                <a:lnTo>
                                  <a:pt x="1576" y="812"/>
                                </a:lnTo>
                                <a:lnTo>
                                  <a:pt x="1558" y="816"/>
                                </a:lnTo>
                                <a:lnTo>
                                  <a:pt x="1519" y="794"/>
                                </a:lnTo>
                                <a:lnTo>
                                  <a:pt x="1519" y="809"/>
                                </a:lnTo>
                                <a:lnTo>
                                  <a:pt x="1515" y="837"/>
                                </a:lnTo>
                                <a:lnTo>
                                  <a:pt x="1515" y="880"/>
                                </a:lnTo>
                                <a:lnTo>
                                  <a:pt x="1515" y="927"/>
                                </a:lnTo>
                                <a:lnTo>
                                  <a:pt x="1515" y="966"/>
                                </a:lnTo>
                                <a:lnTo>
                                  <a:pt x="1558" y="980"/>
                                </a:lnTo>
                                <a:lnTo>
                                  <a:pt x="1598" y="998"/>
                                </a:lnTo>
                                <a:lnTo>
                                  <a:pt x="1637" y="1020"/>
                                </a:lnTo>
                                <a:lnTo>
                                  <a:pt x="1669" y="1048"/>
                                </a:lnTo>
                                <a:lnTo>
                                  <a:pt x="1698" y="1084"/>
                                </a:lnTo>
                                <a:lnTo>
                                  <a:pt x="1712" y="1123"/>
                                </a:lnTo>
                                <a:lnTo>
                                  <a:pt x="1719" y="1173"/>
                                </a:lnTo>
                                <a:lnTo>
                                  <a:pt x="1712" y="1227"/>
                                </a:lnTo>
                                <a:lnTo>
                                  <a:pt x="1687" y="1270"/>
                                </a:lnTo>
                                <a:lnTo>
                                  <a:pt x="1648" y="1309"/>
                                </a:lnTo>
                                <a:lnTo>
                                  <a:pt x="1644" y="1309"/>
                                </a:lnTo>
                                <a:lnTo>
                                  <a:pt x="1644" y="1313"/>
                                </a:lnTo>
                                <a:lnTo>
                                  <a:pt x="1598" y="1334"/>
                                </a:lnTo>
                                <a:lnTo>
                                  <a:pt x="1551" y="1352"/>
                                </a:lnTo>
                                <a:lnTo>
                                  <a:pt x="1505" y="1366"/>
                                </a:lnTo>
                                <a:lnTo>
                                  <a:pt x="1505" y="1377"/>
                                </a:lnTo>
                                <a:lnTo>
                                  <a:pt x="1505" y="1399"/>
                                </a:lnTo>
                                <a:lnTo>
                                  <a:pt x="1505" y="1424"/>
                                </a:lnTo>
                                <a:lnTo>
                                  <a:pt x="1505" y="1445"/>
                                </a:lnTo>
                                <a:lnTo>
                                  <a:pt x="1505" y="1456"/>
                                </a:lnTo>
                                <a:lnTo>
                                  <a:pt x="1537" y="1470"/>
                                </a:lnTo>
                                <a:lnTo>
                                  <a:pt x="1565" y="1492"/>
                                </a:lnTo>
                                <a:lnTo>
                                  <a:pt x="1598" y="1517"/>
                                </a:lnTo>
                                <a:lnTo>
                                  <a:pt x="1623" y="1549"/>
                                </a:lnTo>
                                <a:lnTo>
                                  <a:pt x="1640" y="1584"/>
                                </a:lnTo>
                                <a:lnTo>
                                  <a:pt x="1651" y="1631"/>
                                </a:lnTo>
                                <a:lnTo>
                                  <a:pt x="1655" y="1692"/>
                                </a:lnTo>
                                <a:lnTo>
                                  <a:pt x="1651" y="1706"/>
                                </a:lnTo>
                                <a:lnTo>
                                  <a:pt x="1651" y="1717"/>
                                </a:lnTo>
                                <a:lnTo>
                                  <a:pt x="1644" y="1728"/>
                                </a:lnTo>
                                <a:lnTo>
                                  <a:pt x="1640" y="1735"/>
                                </a:lnTo>
                                <a:lnTo>
                                  <a:pt x="1633" y="1738"/>
                                </a:lnTo>
                                <a:lnTo>
                                  <a:pt x="1626" y="1738"/>
                                </a:lnTo>
                                <a:lnTo>
                                  <a:pt x="1562" y="1753"/>
                                </a:lnTo>
                                <a:lnTo>
                                  <a:pt x="1498" y="1760"/>
                                </a:lnTo>
                                <a:lnTo>
                                  <a:pt x="1498" y="1778"/>
                                </a:lnTo>
                                <a:lnTo>
                                  <a:pt x="1498" y="1792"/>
                                </a:lnTo>
                                <a:lnTo>
                                  <a:pt x="1612" y="1778"/>
                                </a:lnTo>
                                <a:lnTo>
                                  <a:pt x="1719" y="1745"/>
                                </a:lnTo>
                                <a:lnTo>
                                  <a:pt x="1819" y="1703"/>
                                </a:lnTo>
                                <a:lnTo>
                                  <a:pt x="1912" y="1642"/>
                                </a:lnTo>
                                <a:lnTo>
                                  <a:pt x="1994" y="1574"/>
                                </a:lnTo>
                                <a:lnTo>
                                  <a:pt x="2112" y="1688"/>
                                </a:lnTo>
                                <a:lnTo>
                                  <a:pt x="2019" y="1767"/>
                                </a:lnTo>
                                <a:lnTo>
                                  <a:pt x="1919" y="1835"/>
                                </a:lnTo>
                                <a:lnTo>
                                  <a:pt x="1808" y="1885"/>
                                </a:lnTo>
                                <a:lnTo>
                                  <a:pt x="1691" y="1924"/>
                                </a:lnTo>
                                <a:lnTo>
                                  <a:pt x="1569" y="1949"/>
                                </a:lnTo>
                                <a:lnTo>
                                  <a:pt x="1444" y="1960"/>
                                </a:lnTo>
                                <a:lnTo>
                                  <a:pt x="1315" y="1949"/>
                                </a:lnTo>
                                <a:lnTo>
                                  <a:pt x="1194" y="1928"/>
                                </a:lnTo>
                                <a:lnTo>
                                  <a:pt x="1079" y="1888"/>
                                </a:lnTo>
                                <a:lnTo>
                                  <a:pt x="969" y="1835"/>
                                </a:lnTo>
                                <a:lnTo>
                                  <a:pt x="868" y="1770"/>
                                </a:lnTo>
                                <a:lnTo>
                                  <a:pt x="776" y="1692"/>
                                </a:lnTo>
                                <a:lnTo>
                                  <a:pt x="894" y="1577"/>
                                </a:lnTo>
                                <a:lnTo>
                                  <a:pt x="976" y="1645"/>
                                </a:lnTo>
                                <a:lnTo>
                                  <a:pt x="1069" y="1703"/>
                                </a:lnTo>
                                <a:lnTo>
                                  <a:pt x="1165" y="1745"/>
                                </a:lnTo>
                                <a:lnTo>
                                  <a:pt x="1272" y="1778"/>
                                </a:lnTo>
                                <a:lnTo>
                                  <a:pt x="1383" y="1792"/>
                                </a:lnTo>
                                <a:lnTo>
                                  <a:pt x="1383" y="1778"/>
                                </a:lnTo>
                                <a:lnTo>
                                  <a:pt x="1383" y="1760"/>
                                </a:lnTo>
                                <a:lnTo>
                                  <a:pt x="1276" y="1745"/>
                                </a:lnTo>
                                <a:lnTo>
                                  <a:pt x="1176" y="1713"/>
                                </a:lnTo>
                                <a:lnTo>
                                  <a:pt x="1083" y="1674"/>
                                </a:lnTo>
                                <a:lnTo>
                                  <a:pt x="994" y="1617"/>
                                </a:lnTo>
                                <a:lnTo>
                                  <a:pt x="915" y="1552"/>
                                </a:lnTo>
                                <a:lnTo>
                                  <a:pt x="947" y="1524"/>
                                </a:lnTo>
                                <a:lnTo>
                                  <a:pt x="990" y="1527"/>
                                </a:lnTo>
                                <a:lnTo>
                                  <a:pt x="1011" y="1502"/>
                                </a:lnTo>
                                <a:lnTo>
                                  <a:pt x="1072" y="1506"/>
                                </a:lnTo>
                                <a:lnTo>
                                  <a:pt x="1079" y="1484"/>
                                </a:lnTo>
                                <a:lnTo>
                                  <a:pt x="1076" y="1474"/>
                                </a:lnTo>
                                <a:lnTo>
                                  <a:pt x="1169" y="1534"/>
                                </a:lnTo>
                                <a:lnTo>
                                  <a:pt x="1269" y="1574"/>
                                </a:lnTo>
                                <a:lnTo>
                                  <a:pt x="1380" y="1595"/>
                                </a:lnTo>
                                <a:lnTo>
                                  <a:pt x="1380" y="1577"/>
                                </a:lnTo>
                                <a:lnTo>
                                  <a:pt x="1380" y="1563"/>
                                </a:lnTo>
                                <a:lnTo>
                                  <a:pt x="1287" y="1545"/>
                                </a:lnTo>
                                <a:lnTo>
                                  <a:pt x="1204" y="1513"/>
                                </a:lnTo>
                                <a:lnTo>
                                  <a:pt x="1126" y="1470"/>
                                </a:lnTo>
                                <a:lnTo>
                                  <a:pt x="1054" y="1413"/>
                                </a:lnTo>
                                <a:lnTo>
                                  <a:pt x="1169" y="1298"/>
                                </a:lnTo>
                                <a:lnTo>
                                  <a:pt x="1215" y="1334"/>
                                </a:lnTo>
                                <a:lnTo>
                                  <a:pt x="1265" y="1363"/>
                                </a:lnTo>
                                <a:lnTo>
                                  <a:pt x="1269" y="1345"/>
                                </a:lnTo>
                                <a:lnTo>
                                  <a:pt x="1276" y="1331"/>
                                </a:lnTo>
                                <a:lnTo>
                                  <a:pt x="1233" y="1306"/>
                                </a:lnTo>
                                <a:lnTo>
                                  <a:pt x="1194" y="1273"/>
                                </a:lnTo>
                                <a:lnTo>
                                  <a:pt x="1308" y="1159"/>
                                </a:lnTo>
                                <a:lnTo>
                                  <a:pt x="1340" y="1180"/>
                                </a:lnTo>
                                <a:lnTo>
                                  <a:pt x="1372" y="1195"/>
                                </a:lnTo>
                                <a:lnTo>
                                  <a:pt x="1372" y="1177"/>
                                </a:lnTo>
                                <a:lnTo>
                                  <a:pt x="1372" y="1159"/>
                                </a:lnTo>
                                <a:lnTo>
                                  <a:pt x="1351" y="1148"/>
                                </a:lnTo>
                                <a:lnTo>
                                  <a:pt x="1333" y="1138"/>
                                </a:lnTo>
                                <a:lnTo>
                                  <a:pt x="1365" y="1102"/>
                                </a:lnTo>
                                <a:lnTo>
                                  <a:pt x="1347" y="1098"/>
                                </a:lnTo>
                                <a:lnTo>
                                  <a:pt x="1330" y="1091"/>
                                </a:lnTo>
                                <a:lnTo>
                                  <a:pt x="1308" y="1112"/>
                                </a:lnTo>
                                <a:lnTo>
                                  <a:pt x="1294" y="1095"/>
                                </a:lnTo>
                                <a:lnTo>
                                  <a:pt x="1279" y="1073"/>
                                </a:lnTo>
                                <a:lnTo>
                                  <a:pt x="1251" y="1059"/>
                                </a:lnTo>
                                <a:lnTo>
                                  <a:pt x="1222" y="1041"/>
                                </a:lnTo>
                                <a:lnTo>
                                  <a:pt x="1176" y="1002"/>
                                </a:lnTo>
                                <a:lnTo>
                                  <a:pt x="1144" y="959"/>
                                </a:lnTo>
                                <a:lnTo>
                                  <a:pt x="1122" y="905"/>
                                </a:lnTo>
                                <a:lnTo>
                                  <a:pt x="1115" y="844"/>
                                </a:lnTo>
                                <a:lnTo>
                                  <a:pt x="1122" y="787"/>
                                </a:lnTo>
                                <a:lnTo>
                                  <a:pt x="1137" y="737"/>
                                </a:lnTo>
                                <a:lnTo>
                                  <a:pt x="1162" y="694"/>
                                </a:lnTo>
                                <a:lnTo>
                                  <a:pt x="1047" y="580"/>
                                </a:lnTo>
                                <a:lnTo>
                                  <a:pt x="1115" y="526"/>
                                </a:lnTo>
                                <a:lnTo>
                                  <a:pt x="1190" y="480"/>
                                </a:lnTo>
                                <a:lnTo>
                                  <a:pt x="1269" y="447"/>
                                </a:lnTo>
                                <a:lnTo>
                                  <a:pt x="1358" y="426"/>
                                </a:lnTo>
                                <a:lnTo>
                                  <a:pt x="1355" y="412"/>
                                </a:lnTo>
                                <a:lnTo>
                                  <a:pt x="1355" y="394"/>
                                </a:lnTo>
                                <a:lnTo>
                                  <a:pt x="1262" y="415"/>
                                </a:lnTo>
                                <a:lnTo>
                                  <a:pt x="1176" y="451"/>
                                </a:lnTo>
                                <a:lnTo>
                                  <a:pt x="1097" y="497"/>
                                </a:lnTo>
                                <a:lnTo>
                                  <a:pt x="1026" y="555"/>
                                </a:lnTo>
                                <a:lnTo>
                                  <a:pt x="1004" y="537"/>
                                </a:lnTo>
                                <a:lnTo>
                                  <a:pt x="997" y="551"/>
                                </a:lnTo>
                                <a:lnTo>
                                  <a:pt x="990" y="565"/>
                                </a:lnTo>
                                <a:lnTo>
                                  <a:pt x="1001" y="580"/>
                                </a:lnTo>
                                <a:lnTo>
                                  <a:pt x="933" y="666"/>
                                </a:lnTo>
                                <a:lnTo>
                                  <a:pt x="883" y="762"/>
                                </a:lnTo>
                                <a:lnTo>
                                  <a:pt x="851" y="869"/>
                                </a:lnTo>
                                <a:lnTo>
                                  <a:pt x="836" y="984"/>
                                </a:lnTo>
                                <a:lnTo>
                                  <a:pt x="675" y="984"/>
                                </a:lnTo>
                                <a:lnTo>
                                  <a:pt x="683" y="866"/>
                                </a:lnTo>
                                <a:lnTo>
                                  <a:pt x="711" y="751"/>
                                </a:lnTo>
                                <a:lnTo>
                                  <a:pt x="758" y="648"/>
                                </a:lnTo>
                                <a:lnTo>
                                  <a:pt x="815" y="551"/>
                                </a:lnTo>
                                <a:lnTo>
                                  <a:pt x="886" y="462"/>
                                </a:lnTo>
                                <a:lnTo>
                                  <a:pt x="936" y="515"/>
                                </a:lnTo>
                                <a:lnTo>
                                  <a:pt x="940" y="515"/>
                                </a:lnTo>
                                <a:lnTo>
                                  <a:pt x="944" y="515"/>
                                </a:lnTo>
                                <a:lnTo>
                                  <a:pt x="958" y="512"/>
                                </a:lnTo>
                                <a:lnTo>
                                  <a:pt x="976" y="508"/>
                                </a:lnTo>
                                <a:lnTo>
                                  <a:pt x="908" y="440"/>
                                </a:lnTo>
                                <a:lnTo>
                                  <a:pt x="965" y="394"/>
                                </a:lnTo>
                                <a:lnTo>
                                  <a:pt x="1022" y="351"/>
                                </a:lnTo>
                                <a:lnTo>
                                  <a:pt x="1026" y="340"/>
                                </a:lnTo>
                                <a:lnTo>
                                  <a:pt x="1029" y="329"/>
                                </a:lnTo>
                                <a:lnTo>
                                  <a:pt x="1029" y="326"/>
                                </a:lnTo>
                                <a:lnTo>
                                  <a:pt x="1033" y="319"/>
                                </a:lnTo>
                                <a:lnTo>
                                  <a:pt x="1040" y="311"/>
                                </a:lnTo>
                                <a:lnTo>
                                  <a:pt x="1047" y="304"/>
                                </a:lnTo>
                                <a:lnTo>
                                  <a:pt x="1054" y="290"/>
                                </a:lnTo>
                                <a:lnTo>
                                  <a:pt x="965" y="347"/>
                                </a:lnTo>
                                <a:lnTo>
                                  <a:pt x="886" y="419"/>
                                </a:lnTo>
                                <a:lnTo>
                                  <a:pt x="768" y="301"/>
                                </a:lnTo>
                                <a:lnTo>
                                  <a:pt x="865" y="219"/>
                                </a:lnTo>
                                <a:lnTo>
                                  <a:pt x="972" y="151"/>
                                </a:lnTo>
                                <a:lnTo>
                                  <a:pt x="1090" y="93"/>
                                </a:lnTo>
                                <a:lnTo>
                                  <a:pt x="1215" y="54"/>
                                </a:lnTo>
                                <a:lnTo>
                                  <a:pt x="1344" y="33"/>
                                </a:lnTo>
                                <a:lnTo>
                                  <a:pt x="1344" y="29"/>
                                </a:lnTo>
                                <a:lnTo>
                                  <a:pt x="1344" y="25"/>
                                </a:lnTo>
                                <a:lnTo>
                                  <a:pt x="1340" y="15"/>
                                </a:lnTo>
                                <a:lnTo>
                                  <a:pt x="1337" y="0"/>
                                </a:lnTo>
                                <a:lnTo>
                                  <a:pt x="1204" y="25"/>
                                </a:lnTo>
                                <a:lnTo>
                                  <a:pt x="1076" y="65"/>
                                </a:lnTo>
                                <a:lnTo>
                                  <a:pt x="958" y="122"/>
                                </a:lnTo>
                                <a:lnTo>
                                  <a:pt x="847" y="193"/>
                                </a:lnTo>
                                <a:lnTo>
                                  <a:pt x="751" y="276"/>
                                </a:lnTo>
                                <a:lnTo>
                                  <a:pt x="661" y="372"/>
                                </a:lnTo>
                                <a:lnTo>
                                  <a:pt x="586" y="480"/>
                                </a:lnTo>
                                <a:lnTo>
                                  <a:pt x="525" y="598"/>
                                </a:lnTo>
                                <a:lnTo>
                                  <a:pt x="482" y="723"/>
                                </a:lnTo>
                                <a:lnTo>
                                  <a:pt x="454" y="855"/>
                                </a:lnTo>
                                <a:lnTo>
                                  <a:pt x="447" y="994"/>
                                </a:lnTo>
                                <a:lnTo>
                                  <a:pt x="457" y="1141"/>
                                </a:lnTo>
                                <a:lnTo>
                                  <a:pt x="486" y="1281"/>
                                </a:lnTo>
                                <a:lnTo>
                                  <a:pt x="536" y="1413"/>
                                </a:lnTo>
                                <a:lnTo>
                                  <a:pt x="608" y="1538"/>
                                </a:lnTo>
                                <a:lnTo>
                                  <a:pt x="690" y="1649"/>
                                </a:lnTo>
                                <a:lnTo>
                                  <a:pt x="790" y="1745"/>
                                </a:lnTo>
                                <a:lnTo>
                                  <a:pt x="901" y="1831"/>
                                </a:lnTo>
                                <a:lnTo>
                                  <a:pt x="1022" y="1899"/>
                                </a:lnTo>
                                <a:lnTo>
                                  <a:pt x="1154" y="1949"/>
                                </a:lnTo>
                                <a:lnTo>
                                  <a:pt x="1294" y="1981"/>
                                </a:lnTo>
                                <a:lnTo>
                                  <a:pt x="1444" y="1992"/>
                                </a:lnTo>
                                <a:close/>
                                <a:moveTo>
                                  <a:pt x="1934" y="265"/>
                                </a:moveTo>
                                <a:lnTo>
                                  <a:pt x="1923" y="247"/>
                                </a:lnTo>
                                <a:lnTo>
                                  <a:pt x="1901" y="236"/>
                                </a:lnTo>
                                <a:lnTo>
                                  <a:pt x="1887" y="251"/>
                                </a:lnTo>
                                <a:lnTo>
                                  <a:pt x="1905" y="261"/>
                                </a:lnTo>
                                <a:lnTo>
                                  <a:pt x="1930" y="279"/>
                                </a:lnTo>
                                <a:lnTo>
                                  <a:pt x="1934" y="265"/>
                                </a:lnTo>
                                <a:close/>
                                <a:moveTo>
                                  <a:pt x="1833" y="726"/>
                                </a:moveTo>
                                <a:lnTo>
                                  <a:pt x="1833" y="741"/>
                                </a:lnTo>
                                <a:lnTo>
                                  <a:pt x="1862" y="730"/>
                                </a:lnTo>
                                <a:lnTo>
                                  <a:pt x="1873" y="716"/>
                                </a:lnTo>
                                <a:lnTo>
                                  <a:pt x="1851" y="687"/>
                                </a:lnTo>
                                <a:lnTo>
                                  <a:pt x="1862" y="673"/>
                                </a:lnTo>
                                <a:lnTo>
                                  <a:pt x="1891" y="691"/>
                                </a:lnTo>
                                <a:lnTo>
                                  <a:pt x="1894" y="687"/>
                                </a:lnTo>
                                <a:lnTo>
                                  <a:pt x="1887" y="683"/>
                                </a:lnTo>
                                <a:lnTo>
                                  <a:pt x="1884" y="673"/>
                                </a:lnTo>
                                <a:lnTo>
                                  <a:pt x="1894" y="666"/>
                                </a:lnTo>
                                <a:lnTo>
                                  <a:pt x="1884" y="651"/>
                                </a:lnTo>
                                <a:lnTo>
                                  <a:pt x="1858" y="666"/>
                                </a:lnTo>
                                <a:lnTo>
                                  <a:pt x="1848" y="680"/>
                                </a:lnTo>
                                <a:lnTo>
                                  <a:pt x="1844" y="694"/>
                                </a:lnTo>
                                <a:lnTo>
                                  <a:pt x="1855" y="712"/>
                                </a:lnTo>
                                <a:lnTo>
                                  <a:pt x="1851" y="719"/>
                                </a:lnTo>
                                <a:lnTo>
                                  <a:pt x="1833" y="726"/>
                                </a:lnTo>
                                <a:close/>
                                <a:moveTo>
                                  <a:pt x="650" y="1463"/>
                                </a:moveTo>
                                <a:lnTo>
                                  <a:pt x="650" y="1456"/>
                                </a:lnTo>
                                <a:lnTo>
                                  <a:pt x="636" y="1424"/>
                                </a:lnTo>
                                <a:lnTo>
                                  <a:pt x="618" y="1416"/>
                                </a:lnTo>
                                <a:lnTo>
                                  <a:pt x="650" y="1463"/>
                                </a:lnTo>
                                <a:close/>
                                <a:moveTo>
                                  <a:pt x="1319" y="848"/>
                                </a:moveTo>
                                <a:lnTo>
                                  <a:pt x="1326" y="873"/>
                                </a:lnTo>
                                <a:lnTo>
                                  <a:pt x="1340" y="894"/>
                                </a:lnTo>
                                <a:lnTo>
                                  <a:pt x="1365" y="909"/>
                                </a:lnTo>
                                <a:lnTo>
                                  <a:pt x="1365" y="905"/>
                                </a:lnTo>
                                <a:lnTo>
                                  <a:pt x="1365" y="898"/>
                                </a:lnTo>
                                <a:lnTo>
                                  <a:pt x="1347" y="880"/>
                                </a:lnTo>
                                <a:lnTo>
                                  <a:pt x="1358" y="862"/>
                                </a:lnTo>
                                <a:lnTo>
                                  <a:pt x="1365" y="859"/>
                                </a:lnTo>
                                <a:lnTo>
                                  <a:pt x="1365" y="826"/>
                                </a:lnTo>
                                <a:lnTo>
                                  <a:pt x="1365" y="798"/>
                                </a:lnTo>
                                <a:lnTo>
                                  <a:pt x="1365" y="784"/>
                                </a:lnTo>
                                <a:lnTo>
                                  <a:pt x="1362" y="787"/>
                                </a:lnTo>
                                <a:lnTo>
                                  <a:pt x="1340" y="801"/>
                                </a:lnTo>
                                <a:lnTo>
                                  <a:pt x="1322" y="823"/>
                                </a:lnTo>
                                <a:lnTo>
                                  <a:pt x="1319" y="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1501" y="1699"/>
                            <a:ext cx="122" cy="196"/>
                          </a:xfrm>
                          <a:custGeom>
                            <a:avLst/>
                            <a:gdLst>
                              <a:gd name="T0" fmla="*/ 0 w 122"/>
                              <a:gd name="T1" fmla="*/ 64 h 196"/>
                              <a:gd name="T2" fmla="*/ 39 w 122"/>
                              <a:gd name="T3" fmla="*/ 89 h 196"/>
                              <a:gd name="T4" fmla="*/ 72 w 122"/>
                              <a:gd name="T5" fmla="*/ 114 h 196"/>
                              <a:gd name="T6" fmla="*/ 100 w 122"/>
                              <a:gd name="T7" fmla="*/ 150 h 196"/>
                              <a:gd name="T8" fmla="*/ 122 w 122"/>
                              <a:gd name="T9" fmla="*/ 196 h 196"/>
                              <a:gd name="T10" fmla="*/ 118 w 122"/>
                              <a:gd name="T11" fmla="*/ 143 h 196"/>
                              <a:gd name="T12" fmla="*/ 107 w 122"/>
                              <a:gd name="T13" fmla="*/ 103 h 196"/>
                              <a:gd name="T14" fmla="*/ 89 w 122"/>
                              <a:gd name="T15" fmla="*/ 67 h 196"/>
                              <a:gd name="T16" fmla="*/ 64 w 122"/>
                              <a:gd name="T17" fmla="*/ 42 h 196"/>
                              <a:gd name="T18" fmla="*/ 32 w 122"/>
                              <a:gd name="T19" fmla="*/ 17 h 196"/>
                              <a:gd name="T20" fmla="*/ 4 w 122"/>
                              <a:gd name="T21" fmla="*/ 0 h 196"/>
                              <a:gd name="T22" fmla="*/ 4 w 122"/>
                              <a:gd name="T23" fmla="*/ 10 h 196"/>
                              <a:gd name="T24" fmla="*/ 0 w 122"/>
                              <a:gd name="T25" fmla="*/ 32 h 196"/>
                              <a:gd name="T26" fmla="*/ 0 w 122"/>
                              <a:gd name="T27" fmla="*/ 57 h 196"/>
                              <a:gd name="T28" fmla="*/ 0 w 122"/>
                              <a:gd name="T29" fmla="*/ 64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2" h="196">
                                <a:moveTo>
                                  <a:pt x="0" y="64"/>
                                </a:moveTo>
                                <a:lnTo>
                                  <a:pt x="39" y="89"/>
                                </a:lnTo>
                                <a:lnTo>
                                  <a:pt x="72" y="114"/>
                                </a:lnTo>
                                <a:lnTo>
                                  <a:pt x="100" y="150"/>
                                </a:lnTo>
                                <a:lnTo>
                                  <a:pt x="122" y="196"/>
                                </a:lnTo>
                                <a:lnTo>
                                  <a:pt x="118" y="143"/>
                                </a:lnTo>
                                <a:lnTo>
                                  <a:pt x="107" y="103"/>
                                </a:lnTo>
                                <a:lnTo>
                                  <a:pt x="89" y="67"/>
                                </a:lnTo>
                                <a:lnTo>
                                  <a:pt x="64" y="42"/>
                                </a:lnTo>
                                <a:lnTo>
                                  <a:pt x="32" y="17"/>
                                </a:lnTo>
                                <a:lnTo>
                                  <a:pt x="4" y="0"/>
                                </a:lnTo>
                                <a:lnTo>
                                  <a:pt x="4" y="10"/>
                                </a:lnTo>
                                <a:lnTo>
                                  <a:pt x="0" y="32"/>
                                </a:lnTo>
                                <a:lnTo>
                                  <a:pt x="0" y="57"/>
                                </a:lnTo>
                                <a:lnTo>
                                  <a:pt x="0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1151" y="354"/>
                            <a:ext cx="693" cy="923"/>
                          </a:xfrm>
                          <a:custGeom>
                            <a:avLst/>
                            <a:gdLst>
                              <a:gd name="T0" fmla="*/ 690 w 693"/>
                              <a:gd name="T1" fmla="*/ 222 h 923"/>
                              <a:gd name="T2" fmla="*/ 650 w 693"/>
                              <a:gd name="T3" fmla="*/ 132 h 923"/>
                              <a:gd name="T4" fmla="*/ 568 w 693"/>
                              <a:gd name="T5" fmla="*/ 57 h 923"/>
                              <a:gd name="T6" fmla="*/ 436 w 693"/>
                              <a:gd name="T7" fmla="*/ 7 h 923"/>
                              <a:gd name="T8" fmla="*/ 400 w 693"/>
                              <a:gd name="T9" fmla="*/ 4 h 923"/>
                              <a:gd name="T10" fmla="*/ 382 w 693"/>
                              <a:gd name="T11" fmla="*/ 11 h 923"/>
                              <a:gd name="T12" fmla="*/ 379 w 693"/>
                              <a:gd name="T13" fmla="*/ 32 h 923"/>
                              <a:gd name="T14" fmla="*/ 379 w 693"/>
                              <a:gd name="T15" fmla="*/ 50 h 923"/>
                              <a:gd name="T16" fmla="*/ 379 w 693"/>
                              <a:gd name="T17" fmla="*/ 72 h 923"/>
                              <a:gd name="T18" fmla="*/ 379 w 693"/>
                              <a:gd name="T19" fmla="*/ 114 h 923"/>
                              <a:gd name="T20" fmla="*/ 404 w 693"/>
                              <a:gd name="T21" fmla="*/ 118 h 923"/>
                              <a:gd name="T22" fmla="*/ 468 w 693"/>
                              <a:gd name="T23" fmla="*/ 136 h 923"/>
                              <a:gd name="T24" fmla="*/ 536 w 693"/>
                              <a:gd name="T25" fmla="*/ 193 h 923"/>
                              <a:gd name="T26" fmla="*/ 557 w 693"/>
                              <a:gd name="T27" fmla="*/ 265 h 923"/>
                              <a:gd name="T28" fmla="*/ 532 w 693"/>
                              <a:gd name="T29" fmla="*/ 343 h 923"/>
                              <a:gd name="T30" fmla="*/ 464 w 693"/>
                              <a:gd name="T31" fmla="*/ 393 h 923"/>
                              <a:gd name="T32" fmla="*/ 372 w 693"/>
                              <a:gd name="T33" fmla="*/ 426 h 923"/>
                              <a:gd name="T34" fmla="*/ 339 w 693"/>
                              <a:gd name="T35" fmla="*/ 436 h 923"/>
                              <a:gd name="T36" fmla="*/ 243 w 693"/>
                              <a:gd name="T37" fmla="*/ 458 h 923"/>
                              <a:gd name="T38" fmla="*/ 211 w 693"/>
                              <a:gd name="T39" fmla="*/ 468 h 923"/>
                              <a:gd name="T40" fmla="*/ 118 w 693"/>
                              <a:gd name="T41" fmla="*/ 504 h 923"/>
                              <a:gd name="T42" fmla="*/ 46 w 693"/>
                              <a:gd name="T43" fmla="*/ 558 h 923"/>
                              <a:gd name="T44" fmla="*/ 3 w 693"/>
                              <a:gd name="T45" fmla="*/ 644 h 923"/>
                              <a:gd name="T46" fmla="*/ 3 w 693"/>
                              <a:gd name="T47" fmla="*/ 751 h 923"/>
                              <a:gd name="T48" fmla="*/ 50 w 693"/>
                              <a:gd name="T49" fmla="*/ 833 h 923"/>
                              <a:gd name="T50" fmla="*/ 128 w 693"/>
                              <a:gd name="T51" fmla="*/ 887 h 923"/>
                              <a:gd name="T52" fmla="*/ 218 w 693"/>
                              <a:gd name="T53" fmla="*/ 923 h 923"/>
                              <a:gd name="T54" fmla="*/ 214 w 693"/>
                              <a:gd name="T55" fmla="*/ 801 h 923"/>
                              <a:gd name="T56" fmla="*/ 157 w 693"/>
                              <a:gd name="T57" fmla="*/ 762 h 923"/>
                              <a:gd name="T58" fmla="*/ 136 w 693"/>
                              <a:gd name="T59" fmla="*/ 701 h 923"/>
                              <a:gd name="T60" fmla="*/ 157 w 693"/>
                              <a:gd name="T61" fmla="*/ 640 h 923"/>
                              <a:gd name="T62" fmla="*/ 211 w 693"/>
                              <a:gd name="T63" fmla="*/ 601 h 923"/>
                              <a:gd name="T64" fmla="*/ 246 w 693"/>
                              <a:gd name="T65" fmla="*/ 586 h 923"/>
                              <a:gd name="T66" fmla="*/ 336 w 693"/>
                              <a:gd name="T67" fmla="*/ 561 h 923"/>
                              <a:gd name="T68" fmla="*/ 368 w 693"/>
                              <a:gd name="T69" fmla="*/ 554 h 923"/>
                              <a:gd name="T70" fmla="*/ 472 w 693"/>
                              <a:gd name="T71" fmla="*/ 526 h 923"/>
                              <a:gd name="T72" fmla="*/ 568 w 693"/>
                              <a:gd name="T73" fmla="*/ 486 h 923"/>
                              <a:gd name="T74" fmla="*/ 643 w 693"/>
                              <a:gd name="T75" fmla="*/ 422 h 923"/>
                              <a:gd name="T76" fmla="*/ 686 w 693"/>
                              <a:gd name="T77" fmla="*/ 329 h 9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93" h="923">
                                <a:moveTo>
                                  <a:pt x="693" y="265"/>
                                </a:moveTo>
                                <a:lnTo>
                                  <a:pt x="690" y="222"/>
                                </a:lnTo>
                                <a:lnTo>
                                  <a:pt x="675" y="175"/>
                                </a:lnTo>
                                <a:lnTo>
                                  <a:pt x="650" y="132"/>
                                </a:lnTo>
                                <a:lnTo>
                                  <a:pt x="615" y="93"/>
                                </a:lnTo>
                                <a:lnTo>
                                  <a:pt x="568" y="57"/>
                                </a:lnTo>
                                <a:lnTo>
                                  <a:pt x="507" y="29"/>
                                </a:lnTo>
                                <a:lnTo>
                                  <a:pt x="436" y="7"/>
                                </a:lnTo>
                                <a:lnTo>
                                  <a:pt x="422" y="4"/>
                                </a:lnTo>
                                <a:lnTo>
                                  <a:pt x="400" y="4"/>
                                </a:lnTo>
                                <a:lnTo>
                                  <a:pt x="382" y="0"/>
                                </a:lnTo>
                                <a:lnTo>
                                  <a:pt x="382" y="11"/>
                                </a:lnTo>
                                <a:lnTo>
                                  <a:pt x="379" y="21"/>
                                </a:lnTo>
                                <a:lnTo>
                                  <a:pt x="379" y="32"/>
                                </a:lnTo>
                                <a:lnTo>
                                  <a:pt x="379" y="43"/>
                                </a:lnTo>
                                <a:lnTo>
                                  <a:pt x="379" y="50"/>
                                </a:lnTo>
                                <a:lnTo>
                                  <a:pt x="379" y="54"/>
                                </a:lnTo>
                                <a:lnTo>
                                  <a:pt x="379" y="72"/>
                                </a:lnTo>
                                <a:lnTo>
                                  <a:pt x="379" y="97"/>
                                </a:lnTo>
                                <a:lnTo>
                                  <a:pt x="379" y="114"/>
                                </a:lnTo>
                                <a:lnTo>
                                  <a:pt x="393" y="114"/>
                                </a:lnTo>
                                <a:lnTo>
                                  <a:pt x="404" y="118"/>
                                </a:lnTo>
                                <a:lnTo>
                                  <a:pt x="414" y="118"/>
                                </a:lnTo>
                                <a:lnTo>
                                  <a:pt x="468" y="136"/>
                                </a:lnTo>
                                <a:lnTo>
                                  <a:pt x="511" y="164"/>
                                </a:lnTo>
                                <a:lnTo>
                                  <a:pt x="536" y="193"/>
                                </a:lnTo>
                                <a:lnTo>
                                  <a:pt x="554" y="229"/>
                                </a:lnTo>
                                <a:lnTo>
                                  <a:pt x="557" y="265"/>
                                </a:lnTo>
                                <a:lnTo>
                                  <a:pt x="550" y="308"/>
                                </a:lnTo>
                                <a:lnTo>
                                  <a:pt x="532" y="343"/>
                                </a:lnTo>
                                <a:lnTo>
                                  <a:pt x="504" y="372"/>
                                </a:lnTo>
                                <a:lnTo>
                                  <a:pt x="464" y="393"/>
                                </a:lnTo>
                                <a:lnTo>
                                  <a:pt x="422" y="411"/>
                                </a:lnTo>
                                <a:lnTo>
                                  <a:pt x="372" y="426"/>
                                </a:lnTo>
                                <a:lnTo>
                                  <a:pt x="354" y="429"/>
                                </a:lnTo>
                                <a:lnTo>
                                  <a:pt x="339" y="436"/>
                                </a:lnTo>
                                <a:lnTo>
                                  <a:pt x="289" y="447"/>
                                </a:lnTo>
                                <a:lnTo>
                                  <a:pt x="243" y="458"/>
                                </a:lnTo>
                                <a:lnTo>
                                  <a:pt x="225" y="465"/>
                                </a:lnTo>
                                <a:lnTo>
                                  <a:pt x="211" y="468"/>
                                </a:lnTo>
                                <a:lnTo>
                                  <a:pt x="161" y="486"/>
                                </a:lnTo>
                                <a:lnTo>
                                  <a:pt x="118" y="504"/>
                                </a:lnTo>
                                <a:lnTo>
                                  <a:pt x="78" y="529"/>
                                </a:lnTo>
                                <a:lnTo>
                                  <a:pt x="46" y="558"/>
                                </a:lnTo>
                                <a:lnTo>
                                  <a:pt x="21" y="597"/>
                                </a:lnTo>
                                <a:lnTo>
                                  <a:pt x="3" y="644"/>
                                </a:lnTo>
                                <a:lnTo>
                                  <a:pt x="0" y="697"/>
                                </a:lnTo>
                                <a:lnTo>
                                  <a:pt x="3" y="751"/>
                                </a:lnTo>
                                <a:lnTo>
                                  <a:pt x="25" y="797"/>
                                </a:lnTo>
                                <a:lnTo>
                                  <a:pt x="50" y="833"/>
                                </a:lnTo>
                                <a:lnTo>
                                  <a:pt x="86" y="862"/>
                                </a:lnTo>
                                <a:lnTo>
                                  <a:pt x="128" y="887"/>
                                </a:lnTo>
                                <a:lnTo>
                                  <a:pt x="171" y="905"/>
                                </a:lnTo>
                                <a:lnTo>
                                  <a:pt x="218" y="923"/>
                                </a:lnTo>
                                <a:lnTo>
                                  <a:pt x="218" y="862"/>
                                </a:lnTo>
                                <a:lnTo>
                                  <a:pt x="214" y="801"/>
                                </a:lnTo>
                                <a:lnTo>
                                  <a:pt x="182" y="783"/>
                                </a:lnTo>
                                <a:lnTo>
                                  <a:pt x="157" y="762"/>
                                </a:lnTo>
                                <a:lnTo>
                                  <a:pt x="139" y="733"/>
                                </a:lnTo>
                                <a:lnTo>
                                  <a:pt x="136" y="701"/>
                                </a:lnTo>
                                <a:lnTo>
                                  <a:pt x="139" y="665"/>
                                </a:lnTo>
                                <a:lnTo>
                                  <a:pt x="157" y="640"/>
                                </a:lnTo>
                                <a:lnTo>
                                  <a:pt x="179" y="619"/>
                                </a:lnTo>
                                <a:lnTo>
                                  <a:pt x="211" y="601"/>
                                </a:lnTo>
                                <a:lnTo>
                                  <a:pt x="229" y="594"/>
                                </a:lnTo>
                                <a:lnTo>
                                  <a:pt x="246" y="586"/>
                                </a:lnTo>
                                <a:lnTo>
                                  <a:pt x="289" y="576"/>
                                </a:lnTo>
                                <a:lnTo>
                                  <a:pt x="336" y="561"/>
                                </a:lnTo>
                                <a:lnTo>
                                  <a:pt x="350" y="558"/>
                                </a:lnTo>
                                <a:lnTo>
                                  <a:pt x="368" y="554"/>
                                </a:lnTo>
                                <a:lnTo>
                                  <a:pt x="422" y="540"/>
                                </a:lnTo>
                                <a:lnTo>
                                  <a:pt x="472" y="526"/>
                                </a:lnTo>
                                <a:lnTo>
                                  <a:pt x="522" y="508"/>
                                </a:lnTo>
                                <a:lnTo>
                                  <a:pt x="568" y="486"/>
                                </a:lnTo>
                                <a:lnTo>
                                  <a:pt x="607" y="458"/>
                                </a:lnTo>
                                <a:lnTo>
                                  <a:pt x="643" y="422"/>
                                </a:lnTo>
                                <a:lnTo>
                                  <a:pt x="668" y="379"/>
                                </a:lnTo>
                                <a:lnTo>
                                  <a:pt x="686" y="329"/>
                                </a:lnTo>
                                <a:lnTo>
                                  <a:pt x="693" y="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40"/>
                        <wps:cNvSpPr>
                          <a:spLocks noChangeAspect="1"/>
                        </wps:cNvSpPr>
                        <wps:spPr bwMode="auto">
                          <a:xfrm>
                            <a:off x="1294" y="1209"/>
                            <a:ext cx="393" cy="497"/>
                          </a:xfrm>
                          <a:custGeom>
                            <a:avLst/>
                            <a:gdLst>
                              <a:gd name="T0" fmla="*/ 0 w 393"/>
                              <a:gd name="T1" fmla="*/ 389 h 497"/>
                              <a:gd name="T2" fmla="*/ 7 w 393"/>
                              <a:gd name="T3" fmla="*/ 425 h 497"/>
                              <a:gd name="T4" fmla="*/ 28 w 393"/>
                              <a:gd name="T5" fmla="*/ 457 h 497"/>
                              <a:gd name="T6" fmla="*/ 53 w 393"/>
                              <a:gd name="T7" fmla="*/ 479 h 497"/>
                              <a:gd name="T8" fmla="*/ 82 w 393"/>
                              <a:gd name="T9" fmla="*/ 497 h 497"/>
                              <a:gd name="T10" fmla="*/ 82 w 393"/>
                              <a:gd name="T11" fmla="*/ 486 h 497"/>
                              <a:gd name="T12" fmla="*/ 82 w 393"/>
                              <a:gd name="T13" fmla="*/ 461 h 497"/>
                              <a:gd name="T14" fmla="*/ 82 w 393"/>
                              <a:gd name="T15" fmla="*/ 432 h 497"/>
                              <a:gd name="T16" fmla="*/ 82 w 393"/>
                              <a:gd name="T17" fmla="*/ 411 h 497"/>
                              <a:gd name="T18" fmla="*/ 82 w 393"/>
                              <a:gd name="T19" fmla="*/ 400 h 497"/>
                              <a:gd name="T20" fmla="*/ 86 w 393"/>
                              <a:gd name="T21" fmla="*/ 389 h 497"/>
                              <a:gd name="T22" fmla="*/ 89 w 393"/>
                              <a:gd name="T23" fmla="*/ 382 h 497"/>
                              <a:gd name="T24" fmla="*/ 96 w 393"/>
                              <a:gd name="T25" fmla="*/ 375 h 497"/>
                              <a:gd name="T26" fmla="*/ 103 w 393"/>
                              <a:gd name="T27" fmla="*/ 372 h 497"/>
                              <a:gd name="T28" fmla="*/ 114 w 393"/>
                              <a:gd name="T29" fmla="*/ 368 h 497"/>
                              <a:gd name="T30" fmla="*/ 143 w 393"/>
                              <a:gd name="T31" fmla="*/ 354 h 497"/>
                              <a:gd name="T32" fmla="*/ 178 w 393"/>
                              <a:gd name="T33" fmla="*/ 343 h 497"/>
                              <a:gd name="T34" fmla="*/ 196 w 393"/>
                              <a:gd name="T35" fmla="*/ 336 h 497"/>
                              <a:gd name="T36" fmla="*/ 214 w 393"/>
                              <a:gd name="T37" fmla="*/ 329 h 497"/>
                              <a:gd name="T38" fmla="*/ 254 w 393"/>
                              <a:gd name="T39" fmla="*/ 318 h 497"/>
                              <a:gd name="T40" fmla="*/ 296 w 393"/>
                              <a:gd name="T41" fmla="*/ 300 h 497"/>
                              <a:gd name="T42" fmla="*/ 332 w 393"/>
                              <a:gd name="T43" fmla="*/ 279 h 497"/>
                              <a:gd name="T44" fmla="*/ 364 w 393"/>
                              <a:gd name="T45" fmla="*/ 254 h 497"/>
                              <a:gd name="T46" fmla="*/ 386 w 393"/>
                              <a:gd name="T47" fmla="*/ 218 h 497"/>
                              <a:gd name="T48" fmla="*/ 393 w 393"/>
                              <a:gd name="T49" fmla="*/ 171 h 497"/>
                              <a:gd name="T50" fmla="*/ 386 w 393"/>
                              <a:gd name="T51" fmla="*/ 125 h 497"/>
                              <a:gd name="T52" fmla="*/ 368 w 393"/>
                              <a:gd name="T53" fmla="*/ 89 h 497"/>
                              <a:gd name="T54" fmla="*/ 339 w 393"/>
                              <a:gd name="T55" fmla="*/ 60 h 497"/>
                              <a:gd name="T56" fmla="*/ 304 w 393"/>
                              <a:gd name="T57" fmla="*/ 35 h 497"/>
                              <a:gd name="T58" fmla="*/ 264 w 393"/>
                              <a:gd name="T59" fmla="*/ 14 h 497"/>
                              <a:gd name="T60" fmla="*/ 221 w 393"/>
                              <a:gd name="T61" fmla="*/ 0 h 497"/>
                              <a:gd name="T62" fmla="*/ 218 w 393"/>
                              <a:gd name="T63" fmla="*/ 53 h 497"/>
                              <a:gd name="T64" fmla="*/ 218 w 393"/>
                              <a:gd name="T65" fmla="*/ 110 h 497"/>
                              <a:gd name="T66" fmla="*/ 250 w 393"/>
                              <a:gd name="T67" fmla="*/ 125 h 497"/>
                              <a:gd name="T68" fmla="*/ 271 w 393"/>
                              <a:gd name="T69" fmla="*/ 146 h 497"/>
                              <a:gd name="T70" fmla="*/ 282 w 393"/>
                              <a:gd name="T71" fmla="*/ 171 h 497"/>
                              <a:gd name="T72" fmla="*/ 275 w 393"/>
                              <a:gd name="T73" fmla="*/ 196 h 497"/>
                              <a:gd name="T74" fmla="*/ 257 w 393"/>
                              <a:gd name="T75" fmla="*/ 214 h 497"/>
                              <a:gd name="T76" fmla="*/ 236 w 393"/>
                              <a:gd name="T77" fmla="*/ 228 h 497"/>
                              <a:gd name="T78" fmla="*/ 214 w 393"/>
                              <a:gd name="T79" fmla="*/ 239 h 497"/>
                              <a:gd name="T80" fmla="*/ 204 w 393"/>
                              <a:gd name="T81" fmla="*/ 243 h 497"/>
                              <a:gd name="T82" fmla="*/ 196 w 393"/>
                              <a:gd name="T83" fmla="*/ 246 h 497"/>
                              <a:gd name="T84" fmla="*/ 186 w 393"/>
                              <a:gd name="T85" fmla="*/ 250 h 497"/>
                              <a:gd name="T86" fmla="*/ 182 w 393"/>
                              <a:gd name="T87" fmla="*/ 250 h 497"/>
                              <a:gd name="T88" fmla="*/ 146 w 393"/>
                              <a:gd name="T89" fmla="*/ 261 h 497"/>
                              <a:gd name="T90" fmla="*/ 114 w 393"/>
                              <a:gd name="T91" fmla="*/ 275 h 497"/>
                              <a:gd name="T92" fmla="*/ 96 w 393"/>
                              <a:gd name="T93" fmla="*/ 282 h 497"/>
                              <a:gd name="T94" fmla="*/ 78 w 393"/>
                              <a:gd name="T95" fmla="*/ 289 h 497"/>
                              <a:gd name="T96" fmla="*/ 50 w 393"/>
                              <a:gd name="T97" fmla="*/ 307 h 497"/>
                              <a:gd name="T98" fmla="*/ 25 w 393"/>
                              <a:gd name="T99" fmla="*/ 329 h 497"/>
                              <a:gd name="T100" fmla="*/ 7 w 393"/>
                              <a:gd name="T101" fmla="*/ 354 h 497"/>
                              <a:gd name="T102" fmla="*/ 0 w 393"/>
                              <a:gd name="T103" fmla="*/ 389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3" h="497">
                                <a:moveTo>
                                  <a:pt x="0" y="389"/>
                                </a:moveTo>
                                <a:lnTo>
                                  <a:pt x="7" y="425"/>
                                </a:lnTo>
                                <a:lnTo>
                                  <a:pt x="28" y="457"/>
                                </a:lnTo>
                                <a:lnTo>
                                  <a:pt x="53" y="479"/>
                                </a:lnTo>
                                <a:lnTo>
                                  <a:pt x="82" y="497"/>
                                </a:lnTo>
                                <a:lnTo>
                                  <a:pt x="82" y="486"/>
                                </a:lnTo>
                                <a:lnTo>
                                  <a:pt x="82" y="461"/>
                                </a:lnTo>
                                <a:lnTo>
                                  <a:pt x="82" y="432"/>
                                </a:lnTo>
                                <a:lnTo>
                                  <a:pt x="82" y="411"/>
                                </a:lnTo>
                                <a:lnTo>
                                  <a:pt x="82" y="400"/>
                                </a:lnTo>
                                <a:lnTo>
                                  <a:pt x="86" y="389"/>
                                </a:lnTo>
                                <a:lnTo>
                                  <a:pt x="89" y="382"/>
                                </a:lnTo>
                                <a:lnTo>
                                  <a:pt x="96" y="375"/>
                                </a:lnTo>
                                <a:lnTo>
                                  <a:pt x="103" y="372"/>
                                </a:lnTo>
                                <a:lnTo>
                                  <a:pt x="114" y="368"/>
                                </a:lnTo>
                                <a:lnTo>
                                  <a:pt x="143" y="354"/>
                                </a:lnTo>
                                <a:lnTo>
                                  <a:pt x="178" y="343"/>
                                </a:lnTo>
                                <a:lnTo>
                                  <a:pt x="196" y="336"/>
                                </a:lnTo>
                                <a:lnTo>
                                  <a:pt x="214" y="329"/>
                                </a:lnTo>
                                <a:lnTo>
                                  <a:pt x="254" y="318"/>
                                </a:lnTo>
                                <a:lnTo>
                                  <a:pt x="296" y="300"/>
                                </a:lnTo>
                                <a:lnTo>
                                  <a:pt x="332" y="279"/>
                                </a:lnTo>
                                <a:lnTo>
                                  <a:pt x="364" y="254"/>
                                </a:lnTo>
                                <a:lnTo>
                                  <a:pt x="386" y="218"/>
                                </a:lnTo>
                                <a:lnTo>
                                  <a:pt x="393" y="171"/>
                                </a:lnTo>
                                <a:lnTo>
                                  <a:pt x="386" y="125"/>
                                </a:lnTo>
                                <a:lnTo>
                                  <a:pt x="368" y="89"/>
                                </a:lnTo>
                                <a:lnTo>
                                  <a:pt x="339" y="60"/>
                                </a:lnTo>
                                <a:lnTo>
                                  <a:pt x="304" y="35"/>
                                </a:lnTo>
                                <a:lnTo>
                                  <a:pt x="264" y="14"/>
                                </a:lnTo>
                                <a:lnTo>
                                  <a:pt x="221" y="0"/>
                                </a:lnTo>
                                <a:lnTo>
                                  <a:pt x="218" y="53"/>
                                </a:lnTo>
                                <a:lnTo>
                                  <a:pt x="218" y="110"/>
                                </a:lnTo>
                                <a:lnTo>
                                  <a:pt x="250" y="125"/>
                                </a:lnTo>
                                <a:lnTo>
                                  <a:pt x="271" y="146"/>
                                </a:lnTo>
                                <a:lnTo>
                                  <a:pt x="282" y="171"/>
                                </a:lnTo>
                                <a:lnTo>
                                  <a:pt x="275" y="196"/>
                                </a:lnTo>
                                <a:lnTo>
                                  <a:pt x="257" y="214"/>
                                </a:lnTo>
                                <a:lnTo>
                                  <a:pt x="236" y="228"/>
                                </a:lnTo>
                                <a:lnTo>
                                  <a:pt x="214" y="239"/>
                                </a:lnTo>
                                <a:lnTo>
                                  <a:pt x="204" y="243"/>
                                </a:lnTo>
                                <a:lnTo>
                                  <a:pt x="196" y="246"/>
                                </a:lnTo>
                                <a:lnTo>
                                  <a:pt x="186" y="250"/>
                                </a:lnTo>
                                <a:lnTo>
                                  <a:pt x="182" y="250"/>
                                </a:lnTo>
                                <a:lnTo>
                                  <a:pt x="146" y="261"/>
                                </a:lnTo>
                                <a:lnTo>
                                  <a:pt x="114" y="275"/>
                                </a:lnTo>
                                <a:lnTo>
                                  <a:pt x="96" y="282"/>
                                </a:lnTo>
                                <a:lnTo>
                                  <a:pt x="78" y="289"/>
                                </a:lnTo>
                                <a:lnTo>
                                  <a:pt x="50" y="307"/>
                                </a:lnTo>
                                <a:lnTo>
                                  <a:pt x="25" y="329"/>
                                </a:lnTo>
                                <a:lnTo>
                                  <a:pt x="7" y="354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36" y="372"/>
                            <a:ext cx="419" cy="400"/>
                          </a:xfrm>
                          <a:custGeom>
                            <a:avLst/>
                            <a:gdLst>
                              <a:gd name="T0" fmla="*/ 415 w 419"/>
                              <a:gd name="T1" fmla="*/ 0 h 400"/>
                              <a:gd name="T2" fmla="*/ 369 w 419"/>
                              <a:gd name="T3" fmla="*/ 18 h 400"/>
                              <a:gd name="T4" fmla="*/ 333 w 419"/>
                              <a:gd name="T5" fmla="*/ 32 h 400"/>
                              <a:gd name="T6" fmla="*/ 315 w 419"/>
                              <a:gd name="T7" fmla="*/ 39 h 400"/>
                              <a:gd name="T8" fmla="*/ 286 w 419"/>
                              <a:gd name="T9" fmla="*/ 50 h 400"/>
                              <a:gd name="T10" fmla="*/ 251 w 419"/>
                              <a:gd name="T11" fmla="*/ 57 h 400"/>
                              <a:gd name="T12" fmla="*/ 215 w 419"/>
                              <a:gd name="T13" fmla="*/ 79 h 400"/>
                              <a:gd name="T14" fmla="*/ 176 w 419"/>
                              <a:gd name="T15" fmla="*/ 111 h 400"/>
                              <a:gd name="T16" fmla="*/ 165 w 419"/>
                              <a:gd name="T17" fmla="*/ 125 h 400"/>
                              <a:gd name="T18" fmla="*/ 147 w 419"/>
                              <a:gd name="T19" fmla="*/ 150 h 400"/>
                              <a:gd name="T20" fmla="*/ 129 w 419"/>
                              <a:gd name="T21" fmla="*/ 172 h 400"/>
                              <a:gd name="T22" fmla="*/ 118 w 419"/>
                              <a:gd name="T23" fmla="*/ 200 h 400"/>
                              <a:gd name="T24" fmla="*/ 111 w 419"/>
                              <a:gd name="T25" fmla="*/ 229 h 400"/>
                              <a:gd name="T26" fmla="*/ 100 w 419"/>
                              <a:gd name="T27" fmla="*/ 250 h 400"/>
                              <a:gd name="T28" fmla="*/ 93 w 419"/>
                              <a:gd name="T29" fmla="*/ 265 h 400"/>
                              <a:gd name="T30" fmla="*/ 90 w 419"/>
                              <a:gd name="T31" fmla="*/ 275 h 400"/>
                              <a:gd name="T32" fmla="*/ 90 w 419"/>
                              <a:gd name="T33" fmla="*/ 282 h 400"/>
                              <a:gd name="T34" fmla="*/ 86 w 419"/>
                              <a:gd name="T35" fmla="*/ 290 h 400"/>
                              <a:gd name="T36" fmla="*/ 90 w 419"/>
                              <a:gd name="T37" fmla="*/ 293 h 400"/>
                              <a:gd name="T38" fmla="*/ 90 w 419"/>
                              <a:gd name="T39" fmla="*/ 297 h 400"/>
                              <a:gd name="T40" fmla="*/ 90 w 419"/>
                              <a:gd name="T41" fmla="*/ 297 h 400"/>
                              <a:gd name="T42" fmla="*/ 86 w 419"/>
                              <a:gd name="T43" fmla="*/ 300 h 400"/>
                              <a:gd name="T44" fmla="*/ 86 w 419"/>
                              <a:gd name="T45" fmla="*/ 307 h 400"/>
                              <a:gd name="T46" fmla="*/ 79 w 419"/>
                              <a:gd name="T47" fmla="*/ 318 h 400"/>
                              <a:gd name="T48" fmla="*/ 68 w 419"/>
                              <a:gd name="T49" fmla="*/ 332 h 400"/>
                              <a:gd name="T50" fmla="*/ 50 w 419"/>
                              <a:gd name="T51" fmla="*/ 347 h 400"/>
                              <a:gd name="T52" fmla="*/ 29 w 419"/>
                              <a:gd name="T53" fmla="*/ 357 h 400"/>
                              <a:gd name="T54" fmla="*/ 0 w 419"/>
                              <a:gd name="T55" fmla="*/ 357 h 400"/>
                              <a:gd name="T56" fmla="*/ 11 w 419"/>
                              <a:gd name="T57" fmla="*/ 361 h 400"/>
                              <a:gd name="T58" fmla="*/ 22 w 419"/>
                              <a:gd name="T59" fmla="*/ 361 h 400"/>
                              <a:gd name="T60" fmla="*/ 33 w 419"/>
                              <a:gd name="T61" fmla="*/ 361 h 400"/>
                              <a:gd name="T62" fmla="*/ 43 w 419"/>
                              <a:gd name="T63" fmla="*/ 357 h 400"/>
                              <a:gd name="T64" fmla="*/ 50 w 419"/>
                              <a:gd name="T65" fmla="*/ 357 h 400"/>
                              <a:gd name="T66" fmla="*/ 58 w 419"/>
                              <a:gd name="T67" fmla="*/ 354 h 400"/>
                              <a:gd name="T68" fmla="*/ 58 w 419"/>
                              <a:gd name="T69" fmla="*/ 354 h 400"/>
                              <a:gd name="T70" fmla="*/ 58 w 419"/>
                              <a:gd name="T71" fmla="*/ 354 h 400"/>
                              <a:gd name="T72" fmla="*/ 58 w 419"/>
                              <a:gd name="T73" fmla="*/ 361 h 400"/>
                              <a:gd name="T74" fmla="*/ 54 w 419"/>
                              <a:gd name="T75" fmla="*/ 372 h 400"/>
                              <a:gd name="T76" fmla="*/ 50 w 419"/>
                              <a:gd name="T77" fmla="*/ 383 h 400"/>
                              <a:gd name="T78" fmla="*/ 47 w 419"/>
                              <a:gd name="T79" fmla="*/ 400 h 400"/>
                              <a:gd name="T80" fmla="*/ 72 w 419"/>
                              <a:gd name="T81" fmla="*/ 350 h 400"/>
                              <a:gd name="T82" fmla="*/ 93 w 419"/>
                              <a:gd name="T83" fmla="*/ 325 h 400"/>
                              <a:gd name="T84" fmla="*/ 104 w 419"/>
                              <a:gd name="T85" fmla="*/ 311 h 400"/>
                              <a:gd name="T86" fmla="*/ 115 w 419"/>
                              <a:gd name="T87" fmla="*/ 311 h 400"/>
                              <a:gd name="T88" fmla="*/ 133 w 419"/>
                              <a:gd name="T89" fmla="*/ 311 h 400"/>
                              <a:gd name="T90" fmla="*/ 154 w 419"/>
                              <a:gd name="T91" fmla="*/ 304 h 400"/>
                              <a:gd name="T92" fmla="*/ 183 w 419"/>
                              <a:gd name="T93" fmla="*/ 290 h 400"/>
                              <a:gd name="T94" fmla="*/ 226 w 419"/>
                              <a:gd name="T95" fmla="*/ 265 h 400"/>
                              <a:gd name="T96" fmla="*/ 268 w 419"/>
                              <a:gd name="T97" fmla="*/ 236 h 400"/>
                              <a:gd name="T98" fmla="*/ 304 w 419"/>
                              <a:gd name="T99" fmla="*/ 207 h 400"/>
                              <a:gd name="T100" fmla="*/ 329 w 419"/>
                              <a:gd name="T101" fmla="*/ 182 h 400"/>
                              <a:gd name="T102" fmla="*/ 354 w 419"/>
                              <a:gd name="T103" fmla="*/ 154 h 400"/>
                              <a:gd name="T104" fmla="*/ 386 w 419"/>
                              <a:gd name="T105" fmla="*/ 132 h 400"/>
                              <a:gd name="T106" fmla="*/ 419 w 419"/>
                              <a:gd name="T107" fmla="*/ 118 h 400"/>
                              <a:gd name="T108" fmla="*/ 415 w 419"/>
                              <a:gd name="T109" fmla="*/ 54 h 400"/>
                              <a:gd name="T110" fmla="*/ 415 w 419"/>
                              <a:gd name="T111" fmla="*/ 0 h 400"/>
                              <a:gd name="T112" fmla="*/ 204 w 419"/>
                              <a:gd name="T113" fmla="*/ 186 h 400"/>
                              <a:gd name="T114" fmla="*/ 179 w 419"/>
                              <a:gd name="T115" fmla="*/ 193 h 400"/>
                              <a:gd name="T116" fmla="*/ 211 w 419"/>
                              <a:gd name="T117" fmla="*/ 143 h 400"/>
                              <a:gd name="T118" fmla="*/ 247 w 419"/>
                              <a:gd name="T119" fmla="*/ 143 h 400"/>
                              <a:gd name="T120" fmla="*/ 204 w 419"/>
                              <a:gd name="T121" fmla="*/ 186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19" h="400">
                                <a:moveTo>
                                  <a:pt x="415" y="0"/>
                                </a:moveTo>
                                <a:lnTo>
                                  <a:pt x="369" y="18"/>
                                </a:lnTo>
                                <a:lnTo>
                                  <a:pt x="333" y="32"/>
                                </a:lnTo>
                                <a:lnTo>
                                  <a:pt x="315" y="39"/>
                                </a:lnTo>
                                <a:lnTo>
                                  <a:pt x="286" y="50"/>
                                </a:lnTo>
                                <a:lnTo>
                                  <a:pt x="251" y="57"/>
                                </a:lnTo>
                                <a:lnTo>
                                  <a:pt x="215" y="79"/>
                                </a:lnTo>
                                <a:lnTo>
                                  <a:pt x="176" y="111"/>
                                </a:lnTo>
                                <a:lnTo>
                                  <a:pt x="165" y="125"/>
                                </a:lnTo>
                                <a:lnTo>
                                  <a:pt x="147" y="150"/>
                                </a:lnTo>
                                <a:lnTo>
                                  <a:pt x="129" y="172"/>
                                </a:lnTo>
                                <a:lnTo>
                                  <a:pt x="118" y="200"/>
                                </a:lnTo>
                                <a:lnTo>
                                  <a:pt x="111" y="229"/>
                                </a:lnTo>
                                <a:lnTo>
                                  <a:pt x="100" y="250"/>
                                </a:lnTo>
                                <a:lnTo>
                                  <a:pt x="93" y="265"/>
                                </a:lnTo>
                                <a:lnTo>
                                  <a:pt x="90" y="275"/>
                                </a:lnTo>
                                <a:lnTo>
                                  <a:pt x="90" y="282"/>
                                </a:lnTo>
                                <a:lnTo>
                                  <a:pt x="86" y="290"/>
                                </a:lnTo>
                                <a:lnTo>
                                  <a:pt x="90" y="293"/>
                                </a:lnTo>
                                <a:lnTo>
                                  <a:pt x="90" y="297"/>
                                </a:lnTo>
                                <a:lnTo>
                                  <a:pt x="86" y="300"/>
                                </a:lnTo>
                                <a:lnTo>
                                  <a:pt x="86" y="307"/>
                                </a:lnTo>
                                <a:lnTo>
                                  <a:pt x="79" y="318"/>
                                </a:lnTo>
                                <a:lnTo>
                                  <a:pt x="68" y="332"/>
                                </a:lnTo>
                                <a:lnTo>
                                  <a:pt x="50" y="347"/>
                                </a:lnTo>
                                <a:lnTo>
                                  <a:pt x="29" y="357"/>
                                </a:lnTo>
                                <a:lnTo>
                                  <a:pt x="0" y="357"/>
                                </a:lnTo>
                                <a:lnTo>
                                  <a:pt x="11" y="361"/>
                                </a:lnTo>
                                <a:lnTo>
                                  <a:pt x="22" y="361"/>
                                </a:lnTo>
                                <a:lnTo>
                                  <a:pt x="33" y="361"/>
                                </a:lnTo>
                                <a:lnTo>
                                  <a:pt x="43" y="357"/>
                                </a:lnTo>
                                <a:lnTo>
                                  <a:pt x="50" y="357"/>
                                </a:lnTo>
                                <a:lnTo>
                                  <a:pt x="58" y="354"/>
                                </a:lnTo>
                                <a:lnTo>
                                  <a:pt x="58" y="361"/>
                                </a:lnTo>
                                <a:lnTo>
                                  <a:pt x="54" y="372"/>
                                </a:lnTo>
                                <a:lnTo>
                                  <a:pt x="50" y="383"/>
                                </a:lnTo>
                                <a:lnTo>
                                  <a:pt x="47" y="400"/>
                                </a:lnTo>
                                <a:lnTo>
                                  <a:pt x="72" y="350"/>
                                </a:lnTo>
                                <a:lnTo>
                                  <a:pt x="93" y="325"/>
                                </a:lnTo>
                                <a:lnTo>
                                  <a:pt x="104" y="311"/>
                                </a:lnTo>
                                <a:lnTo>
                                  <a:pt x="115" y="311"/>
                                </a:lnTo>
                                <a:lnTo>
                                  <a:pt x="133" y="311"/>
                                </a:lnTo>
                                <a:lnTo>
                                  <a:pt x="154" y="304"/>
                                </a:lnTo>
                                <a:lnTo>
                                  <a:pt x="183" y="290"/>
                                </a:lnTo>
                                <a:lnTo>
                                  <a:pt x="226" y="265"/>
                                </a:lnTo>
                                <a:lnTo>
                                  <a:pt x="268" y="236"/>
                                </a:lnTo>
                                <a:lnTo>
                                  <a:pt x="304" y="207"/>
                                </a:lnTo>
                                <a:lnTo>
                                  <a:pt x="329" y="182"/>
                                </a:lnTo>
                                <a:lnTo>
                                  <a:pt x="354" y="154"/>
                                </a:lnTo>
                                <a:lnTo>
                                  <a:pt x="386" y="132"/>
                                </a:lnTo>
                                <a:lnTo>
                                  <a:pt x="419" y="118"/>
                                </a:lnTo>
                                <a:lnTo>
                                  <a:pt x="415" y="54"/>
                                </a:lnTo>
                                <a:lnTo>
                                  <a:pt x="415" y="0"/>
                                </a:lnTo>
                                <a:close/>
                                <a:moveTo>
                                  <a:pt x="204" y="186"/>
                                </a:moveTo>
                                <a:lnTo>
                                  <a:pt x="179" y="193"/>
                                </a:lnTo>
                                <a:lnTo>
                                  <a:pt x="211" y="143"/>
                                </a:lnTo>
                                <a:lnTo>
                                  <a:pt x="247" y="143"/>
                                </a:lnTo>
                                <a:lnTo>
                                  <a:pt x="204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42"/>
                        <wps:cNvSpPr>
                          <a:spLocks noChangeAspect="1"/>
                        </wps:cNvSpPr>
                        <wps:spPr bwMode="auto">
                          <a:xfrm>
                            <a:off x="1408" y="1584"/>
                            <a:ext cx="64" cy="536"/>
                          </a:xfrm>
                          <a:custGeom>
                            <a:avLst/>
                            <a:gdLst>
                              <a:gd name="T0" fmla="*/ 47 w 64"/>
                              <a:gd name="T1" fmla="*/ 7 h 536"/>
                              <a:gd name="T2" fmla="*/ 39 w 64"/>
                              <a:gd name="T3" fmla="*/ 7 h 536"/>
                              <a:gd name="T4" fmla="*/ 36 w 64"/>
                              <a:gd name="T5" fmla="*/ 11 h 536"/>
                              <a:gd name="T6" fmla="*/ 29 w 64"/>
                              <a:gd name="T7" fmla="*/ 14 h 536"/>
                              <a:gd name="T8" fmla="*/ 22 w 64"/>
                              <a:gd name="T9" fmla="*/ 18 h 536"/>
                              <a:gd name="T10" fmla="*/ 14 w 64"/>
                              <a:gd name="T11" fmla="*/ 18 h 536"/>
                              <a:gd name="T12" fmla="*/ 7 w 64"/>
                              <a:gd name="T13" fmla="*/ 22 h 536"/>
                              <a:gd name="T14" fmla="*/ 4 w 64"/>
                              <a:gd name="T15" fmla="*/ 25 h 536"/>
                              <a:gd name="T16" fmla="*/ 0 w 64"/>
                              <a:gd name="T17" fmla="*/ 25 h 536"/>
                              <a:gd name="T18" fmla="*/ 0 w 64"/>
                              <a:gd name="T19" fmla="*/ 39 h 536"/>
                              <a:gd name="T20" fmla="*/ 4 w 64"/>
                              <a:gd name="T21" fmla="*/ 72 h 536"/>
                              <a:gd name="T22" fmla="*/ 4 w 64"/>
                              <a:gd name="T23" fmla="*/ 122 h 536"/>
                              <a:gd name="T24" fmla="*/ 4 w 64"/>
                              <a:gd name="T25" fmla="*/ 182 h 536"/>
                              <a:gd name="T26" fmla="*/ 7 w 64"/>
                              <a:gd name="T27" fmla="*/ 247 h 536"/>
                              <a:gd name="T28" fmla="*/ 7 w 64"/>
                              <a:gd name="T29" fmla="*/ 311 h 536"/>
                              <a:gd name="T30" fmla="*/ 7 w 64"/>
                              <a:gd name="T31" fmla="*/ 372 h 536"/>
                              <a:gd name="T32" fmla="*/ 7 w 64"/>
                              <a:gd name="T33" fmla="*/ 422 h 536"/>
                              <a:gd name="T34" fmla="*/ 11 w 64"/>
                              <a:gd name="T35" fmla="*/ 458 h 536"/>
                              <a:gd name="T36" fmla="*/ 11 w 64"/>
                              <a:gd name="T37" fmla="*/ 472 h 536"/>
                              <a:gd name="T38" fmla="*/ 11 w 64"/>
                              <a:gd name="T39" fmla="*/ 494 h 536"/>
                              <a:gd name="T40" fmla="*/ 14 w 64"/>
                              <a:gd name="T41" fmla="*/ 511 h 536"/>
                              <a:gd name="T42" fmla="*/ 18 w 64"/>
                              <a:gd name="T43" fmla="*/ 526 h 536"/>
                              <a:gd name="T44" fmla="*/ 22 w 64"/>
                              <a:gd name="T45" fmla="*/ 533 h 536"/>
                              <a:gd name="T46" fmla="*/ 29 w 64"/>
                              <a:gd name="T47" fmla="*/ 536 h 536"/>
                              <a:gd name="T48" fmla="*/ 36 w 64"/>
                              <a:gd name="T49" fmla="*/ 536 h 536"/>
                              <a:gd name="T50" fmla="*/ 43 w 64"/>
                              <a:gd name="T51" fmla="*/ 533 h 536"/>
                              <a:gd name="T52" fmla="*/ 47 w 64"/>
                              <a:gd name="T53" fmla="*/ 526 h 536"/>
                              <a:gd name="T54" fmla="*/ 50 w 64"/>
                              <a:gd name="T55" fmla="*/ 511 h 536"/>
                              <a:gd name="T56" fmla="*/ 54 w 64"/>
                              <a:gd name="T57" fmla="*/ 494 h 536"/>
                              <a:gd name="T58" fmla="*/ 54 w 64"/>
                              <a:gd name="T59" fmla="*/ 472 h 536"/>
                              <a:gd name="T60" fmla="*/ 54 w 64"/>
                              <a:gd name="T61" fmla="*/ 458 h 536"/>
                              <a:gd name="T62" fmla="*/ 57 w 64"/>
                              <a:gd name="T63" fmla="*/ 418 h 536"/>
                              <a:gd name="T64" fmla="*/ 57 w 64"/>
                              <a:gd name="T65" fmla="*/ 368 h 536"/>
                              <a:gd name="T66" fmla="*/ 57 w 64"/>
                              <a:gd name="T67" fmla="*/ 304 h 536"/>
                              <a:gd name="T68" fmla="*/ 61 w 64"/>
                              <a:gd name="T69" fmla="*/ 233 h 536"/>
                              <a:gd name="T70" fmla="*/ 61 w 64"/>
                              <a:gd name="T71" fmla="*/ 165 h 536"/>
                              <a:gd name="T72" fmla="*/ 61 w 64"/>
                              <a:gd name="T73" fmla="*/ 100 h 536"/>
                              <a:gd name="T74" fmla="*/ 64 w 64"/>
                              <a:gd name="T75" fmla="*/ 50 h 536"/>
                              <a:gd name="T76" fmla="*/ 64 w 64"/>
                              <a:gd name="T77" fmla="*/ 14 h 536"/>
                              <a:gd name="T78" fmla="*/ 64 w 64"/>
                              <a:gd name="T79" fmla="*/ 0 h 536"/>
                              <a:gd name="T80" fmla="*/ 61 w 64"/>
                              <a:gd name="T81" fmla="*/ 0 h 536"/>
                              <a:gd name="T82" fmla="*/ 57 w 64"/>
                              <a:gd name="T83" fmla="*/ 4 h 536"/>
                              <a:gd name="T84" fmla="*/ 50 w 64"/>
                              <a:gd name="T85" fmla="*/ 4 h 536"/>
                              <a:gd name="T86" fmla="*/ 47 w 64"/>
                              <a:gd name="T87" fmla="*/ 7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64" h="536">
                                <a:moveTo>
                                  <a:pt x="47" y="7"/>
                                </a:moveTo>
                                <a:lnTo>
                                  <a:pt x="39" y="7"/>
                                </a:lnTo>
                                <a:lnTo>
                                  <a:pt x="36" y="11"/>
                                </a:lnTo>
                                <a:lnTo>
                                  <a:pt x="29" y="14"/>
                                </a:lnTo>
                                <a:lnTo>
                                  <a:pt x="22" y="18"/>
                                </a:lnTo>
                                <a:lnTo>
                                  <a:pt x="14" y="18"/>
                                </a:lnTo>
                                <a:lnTo>
                                  <a:pt x="7" y="22"/>
                                </a:lnTo>
                                <a:lnTo>
                                  <a:pt x="4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39"/>
                                </a:lnTo>
                                <a:lnTo>
                                  <a:pt x="4" y="72"/>
                                </a:lnTo>
                                <a:lnTo>
                                  <a:pt x="4" y="122"/>
                                </a:lnTo>
                                <a:lnTo>
                                  <a:pt x="4" y="182"/>
                                </a:lnTo>
                                <a:lnTo>
                                  <a:pt x="7" y="247"/>
                                </a:lnTo>
                                <a:lnTo>
                                  <a:pt x="7" y="311"/>
                                </a:lnTo>
                                <a:lnTo>
                                  <a:pt x="7" y="372"/>
                                </a:lnTo>
                                <a:lnTo>
                                  <a:pt x="7" y="422"/>
                                </a:lnTo>
                                <a:lnTo>
                                  <a:pt x="11" y="458"/>
                                </a:lnTo>
                                <a:lnTo>
                                  <a:pt x="11" y="472"/>
                                </a:lnTo>
                                <a:lnTo>
                                  <a:pt x="11" y="494"/>
                                </a:lnTo>
                                <a:lnTo>
                                  <a:pt x="14" y="511"/>
                                </a:lnTo>
                                <a:lnTo>
                                  <a:pt x="18" y="526"/>
                                </a:lnTo>
                                <a:lnTo>
                                  <a:pt x="22" y="533"/>
                                </a:lnTo>
                                <a:lnTo>
                                  <a:pt x="29" y="536"/>
                                </a:lnTo>
                                <a:lnTo>
                                  <a:pt x="36" y="536"/>
                                </a:lnTo>
                                <a:lnTo>
                                  <a:pt x="43" y="533"/>
                                </a:lnTo>
                                <a:lnTo>
                                  <a:pt x="47" y="526"/>
                                </a:lnTo>
                                <a:lnTo>
                                  <a:pt x="50" y="511"/>
                                </a:lnTo>
                                <a:lnTo>
                                  <a:pt x="54" y="494"/>
                                </a:lnTo>
                                <a:lnTo>
                                  <a:pt x="54" y="472"/>
                                </a:lnTo>
                                <a:lnTo>
                                  <a:pt x="54" y="458"/>
                                </a:lnTo>
                                <a:lnTo>
                                  <a:pt x="57" y="418"/>
                                </a:lnTo>
                                <a:lnTo>
                                  <a:pt x="57" y="368"/>
                                </a:lnTo>
                                <a:lnTo>
                                  <a:pt x="57" y="304"/>
                                </a:lnTo>
                                <a:lnTo>
                                  <a:pt x="61" y="233"/>
                                </a:lnTo>
                                <a:lnTo>
                                  <a:pt x="61" y="165"/>
                                </a:lnTo>
                                <a:lnTo>
                                  <a:pt x="61" y="100"/>
                                </a:lnTo>
                                <a:lnTo>
                                  <a:pt x="64" y="50"/>
                                </a:lnTo>
                                <a:lnTo>
                                  <a:pt x="64" y="14"/>
                                </a:lnTo>
                                <a:lnTo>
                                  <a:pt x="64" y="0"/>
                                </a:lnTo>
                                <a:lnTo>
                                  <a:pt x="61" y="0"/>
                                </a:lnTo>
                                <a:lnTo>
                                  <a:pt x="57" y="4"/>
                                </a:lnTo>
                                <a:lnTo>
                                  <a:pt x="50" y="4"/>
                                </a:lnTo>
                                <a:lnTo>
                                  <a:pt x="4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43"/>
                        <wps:cNvSpPr>
                          <a:spLocks noChangeAspect="1"/>
                        </wps:cNvSpPr>
                        <wps:spPr bwMode="auto">
                          <a:xfrm>
                            <a:off x="1397" y="951"/>
                            <a:ext cx="90" cy="497"/>
                          </a:xfrm>
                          <a:custGeom>
                            <a:avLst/>
                            <a:gdLst>
                              <a:gd name="T0" fmla="*/ 11 w 90"/>
                              <a:gd name="T1" fmla="*/ 497 h 497"/>
                              <a:gd name="T2" fmla="*/ 29 w 90"/>
                              <a:gd name="T3" fmla="*/ 490 h 497"/>
                              <a:gd name="T4" fmla="*/ 50 w 90"/>
                              <a:gd name="T5" fmla="*/ 483 h 497"/>
                              <a:gd name="T6" fmla="*/ 65 w 90"/>
                              <a:gd name="T7" fmla="*/ 479 h 497"/>
                              <a:gd name="T8" fmla="*/ 79 w 90"/>
                              <a:gd name="T9" fmla="*/ 476 h 497"/>
                              <a:gd name="T10" fmla="*/ 79 w 90"/>
                              <a:gd name="T11" fmla="*/ 454 h 497"/>
                              <a:gd name="T12" fmla="*/ 79 w 90"/>
                              <a:gd name="T13" fmla="*/ 411 h 497"/>
                              <a:gd name="T14" fmla="*/ 83 w 90"/>
                              <a:gd name="T15" fmla="*/ 354 h 497"/>
                              <a:gd name="T16" fmla="*/ 83 w 90"/>
                              <a:gd name="T17" fmla="*/ 290 h 497"/>
                              <a:gd name="T18" fmla="*/ 83 w 90"/>
                              <a:gd name="T19" fmla="*/ 218 h 497"/>
                              <a:gd name="T20" fmla="*/ 86 w 90"/>
                              <a:gd name="T21" fmla="*/ 147 h 497"/>
                              <a:gd name="T22" fmla="*/ 86 w 90"/>
                              <a:gd name="T23" fmla="*/ 86 h 497"/>
                              <a:gd name="T24" fmla="*/ 86 w 90"/>
                              <a:gd name="T25" fmla="*/ 32 h 497"/>
                              <a:gd name="T26" fmla="*/ 90 w 90"/>
                              <a:gd name="T27" fmla="*/ 0 h 497"/>
                              <a:gd name="T28" fmla="*/ 40 w 90"/>
                              <a:gd name="T29" fmla="*/ 14 h 497"/>
                              <a:gd name="T30" fmla="*/ 0 w 90"/>
                              <a:gd name="T31" fmla="*/ 25 h 497"/>
                              <a:gd name="T32" fmla="*/ 0 w 90"/>
                              <a:gd name="T33" fmla="*/ 54 h 497"/>
                              <a:gd name="T34" fmla="*/ 0 w 90"/>
                              <a:gd name="T35" fmla="*/ 100 h 497"/>
                              <a:gd name="T36" fmla="*/ 4 w 90"/>
                              <a:gd name="T37" fmla="*/ 161 h 497"/>
                              <a:gd name="T38" fmla="*/ 4 w 90"/>
                              <a:gd name="T39" fmla="*/ 229 h 497"/>
                              <a:gd name="T40" fmla="*/ 4 w 90"/>
                              <a:gd name="T41" fmla="*/ 301 h 497"/>
                              <a:gd name="T42" fmla="*/ 8 w 90"/>
                              <a:gd name="T43" fmla="*/ 368 h 497"/>
                              <a:gd name="T44" fmla="*/ 8 w 90"/>
                              <a:gd name="T45" fmla="*/ 426 h 497"/>
                              <a:gd name="T46" fmla="*/ 8 w 90"/>
                              <a:gd name="T47" fmla="*/ 472 h 497"/>
                              <a:gd name="T48" fmla="*/ 11 w 90"/>
                              <a:gd name="T49" fmla="*/ 497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0" h="497">
                                <a:moveTo>
                                  <a:pt x="11" y="497"/>
                                </a:moveTo>
                                <a:lnTo>
                                  <a:pt x="29" y="490"/>
                                </a:lnTo>
                                <a:lnTo>
                                  <a:pt x="50" y="483"/>
                                </a:lnTo>
                                <a:lnTo>
                                  <a:pt x="65" y="479"/>
                                </a:lnTo>
                                <a:lnTo>
                                  <a:pt x="79" y="476"/>
                                </a:lnTo>
                                <a:lnTo>
                                  <a:pt x="79" y="454"/>
                                </a:lnTo>
                                <a:lnTo>
                                  <a:pt x="79" y="411"/>
                                </a:lnTo>
                                <a:lnTo>
                                  <a:pt x="83" y="354"/>
                                </a:lnTo>
                                <a:lnTo>
                                  <a:pt x="83" y="290"/>
                                </a:lnTo>
                                <a:lnTo>
                                  <a:pt x="83" y="218"/>
                                </a:lnTo>
                                <a:lnTo>
                                  <a:pt x="86" y="147"/>
                                </a:lnTo>
                                <a:lnTo>
                                  <a:pt x="86" y="86"/>
                                </a:lnTo>
                                <a:lnTo>
                                  <a:pt x="86" y="32"/>
                                </a:lnTo>
                                <a:lnTo>
                                  <a:pt x="90" y="0"/>
                                </a:lnTo>
                                <a:lnTo>
                                  <a:pt x="40" y="14"/>
                                </a:lnTo>
                                <a:lnTo>
                                  <a:pt x="0" y="25"/>
                                </a:lnTo>
                                <a:lnTo>
                                  <a:pt x="0" y="54"/>
                                </a:lnTo>
                                <a:lnTo>
                                  <a:pt x="0" y="100"/>
                                </a:lnTo>
                                <a:lnTo>
                                  <a:pt x="4" y="161"/>
                                </a:lnTo>
                                <a:lnTo>
                                  <a:pt x="4" y="229"/>
                                </a:lnTo>
                                <a:lnTo>
                                  <a:pt x="4" y="301"/>
                                </a:lnTo>
                                <a:lnTo>
                                  <a:pt x="8" y="368"/>
                                </a:lnTo>
                                <a:lnTo>
                                  <a:pt x="8" y="426"/>
                                </a:lnTo>
                                <a:lnTo>
                                  <a:pt x="8" y="472"/>
                                </a:lnTo>
                                <a:lnTo>
                                  <a:pt x="11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44"/>
                        <wps:cNvSpPr>
                          <a:spLocks noChangeAspect="1"/>
                        </wps:cNvSpPr>
                        <wps:spPr bwMode="auto">
                          <a:xfrm>
                            <a:off x="1362" y="0"/>
                            <a:ext cx="164" cy="780"/>
                          </a:xfrm>
                          <a:custGeom>
                            <a:avLst/>
                            <a:gdLst>
                              <a:gd name="T0" fmla="*/ 82 w 164"/>
                              <a:gd name="T1" fmla="*/ 0 h 780"/>
                              <a:gd name="T2" fmla="*/ 46 w 164"/>
                              <a:gd name="T3" fmla="*/ 7 h 780"/>
                              <a:gd name="T4" fmla="*/ 21 w 164"/>
                              <a:gd name="T5" fmla="*/ 25 h 780"/>
                              <a:gd name="T6" fmla="*/ 7 w 164"/>
                              <a:gd name="T7" fmla="*/ 54 h 780"/>
                              <a:gd name="T8" fmla="*/ 0 w 164"/>
                              <a:gd name="T9" fmla="*/ 86 h 780"/>
                              <a:gd name="T10" fmla="*/ 0 w 164"/>
                              <a:gd name="T11" fmla="*/ 122 h 780"/>
                              <a:gd name="T12" fmla="*/ 3 w 164"/>
                              <a:gd name="T13" fmla="*/ 161 h 780"/>
                              <a:gd name="T14" fmla="*/ 7 w 164"/>
                              <a:gd name="T15" fmla="*/ 197 h 780"/>
                              <a:gd name="T16" fmla="*/ 14 w 164"/>
                              <a:gd name="T17" fmla="*/ 229 h 780"/>
                              <a:gd name="T18" fmla="*/ 18 w 164"/>
                              <a:gd name="T19" fmla="*/ 250 h 780"/>
                              <a:gd name="T20" fmla="*/ 21 w 164"/>
                              <a:gd name="T21" fmla="*/ 265 h 780"/>
                              <a:gd name="T22" fmla="*/ 21 w 164"/>
                              <a:gd name="T23" fmla="*/ 297 h 780"/>
                              <a:gd name="T24" fmla="*/ 21 w 164"/>
                              <a:gd name="T25" fmla="*/ 347 h 780"/>
                              <a:gd name="T26" fmla="*/ 25 w 164"/>
                              <a:gd name="T27" fmla="*/ 411 h 780"/>
                              <a:gd name="T28" fmla="*/ 25 w 164"/>
                              <a:gd name="T29" fmla="*/ 479 h 780"/>
                              <a:gd name="T30" fmla="*/ 25 w 164"/>
                              <a:gd name="T31" fmla="*/ 551 h 780"/>
                              <a:gd name="T32" fmla="*/ 28 w 164"/>
                              <a:gd name="T33" fmla="*/ 622 h 780"/>
                              <a:gd name="T34" fmla="*/ 28 w 164"/>
                              <a:gd name="T35" fmla="*/ 687 h 780"/>
                              <a:gd name="T36" fmla="*/ 32 w 164"/>
                              <a:gd name="T37" fmla="*/ 740 h 780"/>
                              <a:gd name="T38" fmla="*/ 32 w 164"/>
                              <a:gd name="T39" fmla="*/ 780 h 780"/>
                              <a:gd name="T40" fmla="*/ 60 w 164"/>
                              <a:gd name="T41" fmla="*/ 772 h 780"/>
                              <a:gd name="T42" fmla="*/ 89 w 164"/>
                              <a:gd name="T43" fmla="*/ 765 h 780"/>
                              <a:gd name="T44" fmla="*/ 107 w 164"/>
                              <a:gd name="T45" fmla="*/ 758 h 780"/>
                              <a:gd name="T46" fmla="*/ 128 w 164"/>
                              <a:gd name="T47" fmla="*/ 755 h 780"/>
                              <a:gd name="T48" fmla="*/ 128 w 164"/>
                              <a:gd name="T49" fmla="*/ 719 h 780"/>
                              <a:gd name="T50" fmla="*/ 128 w 164"/>
                              <a:gd name="T51" fmla="*/ 665 h 780"/>
                              <a:gd name="T52" fmla="*/ 132 w 164"/>
                              <a:gd name="T53" fmla="*/ 604 h 780"/>
                              <a:gd name="T54" fmla="*/ 132 w 164"/>
                              <a:gd name="T55" fmla="*/ 536 h 780"/>
                              <a:gd name="T56" fmla="*/ 136 w 164"/>
                              <a:gd name="T57" fmla="*/ 468 h 780"/>
                              <a:gd name="T58" fmla="*/ 136 w 164"/>
                              <a:gd name="T59" fmla="*/ 404 h 780"/>
                              <a:gd name="T60" fmla="*/ 136 w 164"/>
                              <a:gd name="T61" fmla="*/ 343 h 780"/>
                              <a:gd name="T62" fmla="*/ 139 w 164"/>
                              <a:gd name="T63" fmla="*/ 297 h 780"/>
                              <a:gd name="T64" fmla="*/ 139 w 164"/>
                              <a:gd name="T65" fmla="*/ 265 h 780"/>
                              <a:gd name="T66" fmla="*/ 139 w 164"/>
                              <a:gd name="T67" fmla="*/ 250 h 780"/>
                              <a:gd name="T68" fmla="*/ 143 w 164"/>
                              <a:gd name="T69" fmla="*/ 225 h 780"/>
                              <a:gd name="T70" fmla="*/ 150 w 164"/>
                              <a:gd name="T71" fmla="*/ 193 h 780"/>
                              <a:gd name="T72" fmla="*/ 157 w 164"/>
                              <a:gd name="T73" fmla="*/ 157 h 780"/>
                              <a:gd name="T74" fmla="*/ 161 w 164"/>
                              <a:gd name="T75" fmla="*/ 118 h 780"/>
                              <a:gd name="T76" fmla="*/ 164 w 164"/>
                              <a:gd name="T77" fmla="*/ 82 h 780"/>
                              <a:gd name="T78" fmla="*/ 157 w 164"/>
                              <a:gd name="T79" fmla="*/ 50 h 780"/>
                              <a:gd name="T80" fmla="*/ 143 w 164"/>
                              <a:gd name="T81" fmla="*/ 25 h 780"/>
                              <a:gd name="T82" fmla="*/ 118 w 164"/>
                              <a:gd name="T83" fmla="*/ 7 h 780"/>
                              <a:gd name="T84" fmla="*/ 82 w 164"/>
                              <a:gd name="T85" fmla="*/ 0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64" h="780">
                                <a:moveTo>
                                  <a:pt x="82" y="0"/>
                                </a:moveTo>
                                <a:lnTo>
                                  <a:pt x="46" y="7"/>
                                </a:lnTo>
                                <a:lnTo>
                                  <a:pt x="21" y="25"/>
                                </a:lnTo>
                                <a:lnTo>
                                  <a:pt x="7" y="54"/>
                                </a:lnTo>
                                <a:lnTo>
                                  <a:pt x="0" y="86"/>
                                </a:lnTo>
                                <a:lnTo>
                                  <a:pt x="0" y="122"/>
                                </a:lnTo>
                                <a:lnTo>
                                  <a:pt x="3" y="161"/>
                                </a:lnTo>
                                <a:lnTo>
                                  <a:pt x="7" y="197"/>
                                </a:lnTo>
                                <a:lnTo>
                                  <a:pt x="14" y="229"/>
                                </a:lnTo>
                                <a:lnTo>
                                  <a:pt x="18" y="250"/>
                                </a:lnTo>
                                <a:lnTo>
                                  <a:pt x="21" y="265"/>
                                </a:lnTo>
                                <a:lnTo>
                                  <a:pt x="21" y="297"/>
                                </a:lnTo>
                                <a:lnTo>
                                  <a:pt x="21" y="347"/>
                                </a:lnTo>
                                <a:lnTo>
                                  <a:pt x="25" y="411"/>
                                </a:lnTo>
                                <a:lnTo>
                                  <a:pt x="25" y="479"/>
                                </a:lnTo>
                                <a:lnTo>
                                  <a:pt x="25" y="551"/>
                                </a:lnTo>
                                <a:lnTo>
                                  <a:pt x="28" y="622"/>
                                </a:lnTo>
                                <a:lnTo>
                                  <a:pt x="28" y="687"/>
                                </a:lnTo>
                                <a:lnTo>
                                  <a:pt x="32" y="740"/>
                                </a:lnTo>
                                <a:lnTo>
                                  <a:pt x="32" y="780"/>
                                </a:lnTo>
                                <a:lnTo>
                                  <a:pt x="60" y="772"/>
                                </a:lnTo>
                                <a:lnTo>
                                  <a:pt x="89" y="765"/>
                                </a:lnTo>
                                <a:lnTo>
                                  <a:pt x="107" y="758"/>
                                </a:lnTo>
                                <a:lnTo>
                                  <a:pt x="128" y="755"/>
                                </a:lnTo>
                                <a:lnTo>
                                  <a:pt x="128" y="719"/>
                                </a:lnTo>
                                <a:lnTo>
                                  <a:pt x="128" y="665"/>
                                </a:lnTo>
                                <a:lnTo>
                                  <a:pt x="132" y="604"/>
                                </a:lnTo>
                                <a:lnTo>
                                  <a:pt x="132" y="536"/>
                                </a:lnTo>
                                <a:lnTo>
                                  <a:pt x="136" y="468"/>
                                </a:lnTo>
                                <a:lnTo>
                                  <a:pt x="136" y="404"/>
                                </a:lnTo>
                                <a:lnTo>
                                  <a:pt x="136" y="343"/>
                                </a:lnTo>
                                <a:lnTo>
                                  <a:pt x="139" y="297"/>
                                </a:lnTo>
                                <a:lnTo>
                                  <a:pt x="139" y="265"/>
                                </a:lnTo>
                                <a:lnTo>
                                  <a:pt x="139" y="250"/>
                                </a:lnTo>
                                <a:lnTo>
                                  <a:pt x="143" y="225"/>
                                </a:lnTo>
                                <a:lnTo>
                                  <a:pt x="150" y="193"/>
                                </a:lnTo>
                                <a:lnTo>
                                  <a:pt x="157" y="157"/>
                                </a:lnTo>
                                <a:lnTo>
                                  <a:pt x="161" y="118"/>
                                </a:lnTo>
                                <a:lnTo>
                                  <a:pt x="164" y="82"/>
                                </a:lnTo>
                                <a:lnTo>
                                  <a:pt x="157" y="50"/>
                                </a:lnTo>
                                <a:lnTo>
                                  <a:pt x="143" y="25"/>
                                </a:lnTo>
                                <a:lnTo>
                                  <a:pt x="118" y="7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4" name="Group 45"/>
                      <wpg:cNvGrpSpPr>
                        <a:grpSpLocks noChangeAspect="1"/>
                      </wpg:cNvGrpSpPr>
                      <wpg:grpSpPr bwMode="auto">
                        <a:xfrm>
                          <a:off x="3131" y="422"/>
                          <a:ext cx="5171" cy="1927"/>
                          <a:chOff x="3131" y="422"/>
                          <a:chExt cx="5171" cy="1927"/>
                        </a:xfrm>
                      </wpg:grpSpPr>
                      <wps:wsp>
                        <wps:cNvPr id="95" name="Freeform 46"/>
                        <wps:cNvSpPr>
                          <a:spLocks noChangeAspect="1"/>
                        </wps:cNvSpPr>
                        <wps:spPr bwMode="auto">
                          <a:xfrm>
                            <a:off x="3134" y="476"/>
                            <a:ext cx="794" cy="722"/>
                          </a:xfrm>
                          <a:custGeom>
                            <a:avLst/>
                            <a:gdLst>
                              <a:gd name="T0" fmla="*/ 401 w 794"/>
                              <a:gd name="T1" fmla="*/ 128 h 722"/>
                              <a:gd name="T2" fmla="*/ 397 w 794"/>
                              <a:gd name="T3" fmla="*/ 128 h 722"/>
                              <a:gd name="T4" fmla="*/ 290 w 794"/>
                              <a:gd name="T5" fmla="*/ 722 h 722"/>
                              <a:gd name="T6" fmla="*/ 140 w 794"/>
                              <a:gd name="T7" fmla="*/ 722 h 722"/>
                              <a:gd name="T8" fmla="*/ 0 w 794"/>
                              <a:gd name="T9" fmla="*/ 0 h 722"/>
                              <a:gd name="T10" fmla="*/ 118 w 794"/>
                              <a:gd name="T11" fmla="*/ 0 h 722"/>
                              <a:gd name="T12" fmla="*/ 215 w 794"/>
                              <a:gd name="T13" fmla="*/ 554 h 722"/>
                              <a:gd name="T14" fmla="*/ 218 w 794"/>
                              <a:gd name="T15" fmla="*/ 554 h 722"/>
                              <a:gd name="T16" fmla="*/ 322 w 794"/>
                              <a:gd name="T17" fmla="*/ 0 h 722"/>
                              <a:gd name="T18" fmla="*/ 476 w 794"/>
                              <a:gd name="T19" fmla="*/ 0 h 722"/>
                              <a:gd name="T20" fmla="*/ 576 w 794"/>
                              <a:gd name="T21" fmla="*/ 554 h 722"/>
                              <a:gd name="T22" fmla="*/ 579 w 794"/>
                              <a:gd name="T23" fmla="*/ 554 h 722"/>
                              <a:gd name="T24" fmla="*/ 679 w 794"/>
                              <a:gd name="T25" fmla="*/ 0 h 722"/>
                              <a:gd name="T26" fmla="*/ 794 w 794"/>
                              <a:gd name="T27" fmla="*/ 0 h 722"/>
                              <a:gd name="T28" fmla="*/ 651 w 794"/>
                              <a:gd name="T29" fmla="*/ 722 h 722"/>
                              <a:gd name="T30" fmla="*/ 501 w 794"/>
                              <a:gd name="T31" fmla="*/ 722 h 722"/>
                              <a:gd name="T32" fmla="*/ 401 w 794"/>
                              <a:gd name="T33" fmla="*/ 128 h 7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94" h="722">
                                <a:moveTo>
                                  <a:pt x="401" y="128"/>
                                </a:moveTo>
                                <a:lnTo>
                                  <a:pt x="397" y="128"/>
                                </a:lnTo>
                                <a:lnTo>
                                  <a:pt x="290" y="722"/>
                                </a:lnTo>
                                <a:lnTo>
                                  <a:pt x="140" y="722"/>
                                </a:lnTo>
                                <a:lnTo>
                                  <a:pt x="0" y="0"/>
                                </a:lnTo>
                                <a:lnTo>
                                  <a:pt x="118" y="0"/>
                                </a:lnTo>
                                <a:lnTo>
                                  <a:pt x="215" y="554"/>
                                </a:lnTo>
                                <a:lnTo>
                                  <a:pt x="218" y="554"/>
                                </a:lnTo>
                                <a:lnTo>
                                  <a:pt x="322" y="0"/>
                                </a:lnTo>
                                <a:lnTo>
                                  <a:pt x="476" y="0"/>
                                </a:lnTo>
                                <a:lnTo>
                                  <a:pt x="576" y="554"/>
                                </a:lnTo>
                                <a:lnTo>
                                  <a:pt x="579" y="554"/>
                                </a:lnTo>
                                <a:lnTo>
                                  <a:pt x="679" y="0"/>
                                </a:lnTo>
                                <a:lnTo>
                                  <a:pt x="794" y="0"/>
                                </a:lnTo>
                                <a:lnTo>
                                  <a:pt x="651" y="722"/>
                                </a:lnTo>
                                <a:lnTo>
                                  <a:pt x="501" y="722"/>
                                </a:lnTo>
                                <a:lnTo>
                                  <a:pt x="401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14" y="654"/>
                            <a:ext cx="446" cy="551"/>
                          </a:xfrm>
                          <a:custGeom>
                            <a:avLst/>
                            <a:gdLst>
                              <a:gd name="T0" fmla="*/ 225 w 446"/>
                              <a:gd name="T1" fmla="*/ 0 h 551"/>
                              <a:gd name="T2" fmla="*/ 264 w 446"/>
                              <a:gd name="T3" fmla="*/ 4 h 551"/>
                              <a:gd name="T4" fmla="*/ 303 w 446"/>
                              <a:gd name="T5" fmla="*/ 15 h 551"/>
                              <a:gd name="T6" fmla="*/ 339 w 446"/>
                              <a:gd name="T7" fmla="*/ 33 h 551"/>
                              <a:gd name="T8" fmla="*/ 375 w 446"/>
                              <a:gd name="T9" fmla="*/ 58 h 551"/>
                              <a:gd name="T10" fmla="*/ 403 w 446"/>
                              <a:gd name="T11" fmla="*/ 93 h 551"/>
                              <a:gd name="T12" fmla="*/ 425 w 446"/>
                              <a:gd name="T13" fmla="*/ 140 h 551"/>
                              <a:gd name="T14" fmla="*/ 439 w 446"/>
                              <a:gd name="T15" fmla="*/ 201 h 551"/>
                              <a:gd name="T16" fmla="*/ 446 w 446"/>
                              <a:gd name="T17" fmla="*/ 276 h 551"/>
                              <a:gd name="T18" fmla="*/ 439 w 446"/>
                              <a:gd name="T19" fmla="*/ 351 h 551"/>
                              <a:gd name="T20" fmla="*/ 425 w 446"/>
                              <a:gd name="T21" fmla="*/ 412 h 551"/>
                              <a:gd name="T22" fmla="*/ 403 w 446"/>
                              <a:gd name="T23" fmla="*/ 462 h 551"/>
                              <a:gd name="T24" fmla="*/ 375 w 446"/>
                              <a:gd name="T25" fmla="*/ 497 h 551"/>
                              <a:gd name="T26" fmla="*/ 339 w 446"/>
                              <a:gd name="T27" fmla="*/ 522 h 551"/>
                              <a:gd name="T28" fmla="*/ 303 w 446"/>
                              <a:gd name="T29" fmla="*/ 540 h 551"/>
                              <a:gd name="T30" fmla="*/ 264 w 446"/>
                              <a:gd name="T31" fmla="*/ 547 h 551"/>
                              <a:gd name="T32" fmla="*/ 225 w 446"/>
                              <a:gd name="T33" fmla="*/ 551 h 551"/>
                              <a:gd name="T34" fmla="*/ 185 w 446"/>
                              <a:gd name="T35" fmla="*/ 547 h 551"/>
                              <a:gd name="T36" fmla="*/ 146 w 446"/>
                              <a:gd name="T37" fmla="*/ 540 h 551"/>
                              <a:gd name="T38" fmla="*/ 107 w 446"/>
                              <a:gd name="T39" fmla="*/ 522 h 551"/>
                              <a:gd name="T40" fmla="*/ 75 w 446"/>
                              <a:gd name="T41" fmla="*/ 497 h 551"/>
                              <a:gd name="T42" fmla="*/ 42 w 446"/>
                              <a:gd name="T43" fmla="*/ 462 h 551"/>
                              <a:gd name="T44" fmla="*/ 21 w 446"/>
                              <a:gd name="T45" fmla="*/ 412 h 551"/>
                              <a:gd name="T46" fmla="*/ 7 w 446"/>
                              <a:gd name="T47" fmla="*/ 351 h 551"/>
                              <a:gd name="T48" fmla="*/ 0 w 446"/>
                              <a:gd name="T49" fmla="*/ 276 h 551"/>
                              <a:gd name="T50" fmla="*/ 7 w 446"/>
                              <a:gd name="T51" fmla="*/ 201 h 551"/>
                              <a:gd name="T52" fmla="*/ 21 w 446"/>
                              <a:gd name="T53" fmla="*/ 140 h 551"/>
                              <a:gd name="T54" fmla="*/ 42 w 446"/>
                              <a:gd name="T55" fmla="*/ 93 h 551"/>
                              <a:gd name="T56" fmla="*/ 75 w 446"/>
                              <a:gd name="T57" fmla="*/ 58 h 551"/>
                              <a:gd name="T58" fmla="*/ 107 w 446"/>
                              <a:gd name="T59" fmla="*/ 33 h 551"/>
                              <a:gd name="T60" fmla="*/ 146 w 446"/>
                              <a:gd name="T61" fmla="*/ 15 h 551"/>
                              <a:gd name="T62" fmla="*/ 185 w 446"/>
                              <a:gd name="T63" fmla="*/ 4 h 551"/>
                              <a:gd name="T64" fmla="*/ 225 w 446"/>
                              <a:gd name="T65" fmla="*/ 0 h 551"/>
                              <a:gd name="T66" fmla="*/ 225 w 446"/>
                              <a:gd name="T67" fmla="*/ 458 h 551"/>
                              <a:gd name="T68" fmla="*/ 257 w 446"/>
                              <a:gd name="T69" fmla="*/ 451 h 551"/>
                              <a:gd name="T70" fmla="*/ 282 w 446"/>
                              <a:gd name="T71" fmla="*/ 433 h 551"/>
                              <a:gd name="T72" fmla="*/ 300 w 446"/>
                              <a:gd name="T73" fmla="*/ 401 h 551"/>
                              <a:gd name="T74" fmla="*/ 314 w 446"/>
                              <a:gd name="T75" fmla="*/ 362 h 551"/>
                              <a:gd name="T76" fmla="*/ 318 w 446"/>
                              <a:gd name="T77" fmla="*/ 319 h 551"/>
                              <a:gd name="T78" fmla="*/ 321 w 446"/>
                              <a:gd name="T79" fmla="*/ 276 h 551"/>
                              <a:gd name="T80" fmla="*/ 318 w 446"/>
                              <a:gd name="T81" fmla="*/ 233 h 551"/>
                              <a:gd name="T82" fmla="*/ 314 w 446"/>
                              <a:gd name="T83" fmla="*/ 190 h 551"/>
                              <a:gd name="T84" fmla="*/ 300 w 446"/>
                              <a:gd name="T85" fmla="*/ 151 h 551"/>
                              <a:gd name="T86" fmla="*/ 282 w 446"/>
                              <a:gd name="T87" fmla="*/ 122 h 551"/>
                              <a:gd name="T88" fmla="*/ 257 w 446"/>
                              <a:gd name="T89" fmla="*/ 101 h 551"/>
                              <a:gd name="T90" fmla="*/ 225 w 446"/>
                              <a:gd name="T91" fmla="*/ 93 h 551"/>
                              <a:gd name="T92" fmla="*/ 189 w 446"/>
                              <a:gd name="T93" fmla="*/ 101 h 551"/>
                              <a:gd name="T94" fmla="*/ 164 w 446"/>
                              <a:gd name="T95" fmla="*/ 122 h 551"/>
                              <a:gd name="T96" fmla="*/ 146 w 446"/>
                              <a:gd name="T97" fmla="*/ 151 h 551"/>
                              <a:gd name="T98" fmla="*/ 135 w 446"/>
                              <a:gd name="T99" fmla="*/ 190 h 551"/>
                              <a:gd name="T100" fmla="*/ 128 w 446"/>
                              <a:gd name="T101" fmla="*/ 233 h 551"/>
                              <a:gd name="T102" fmla="*/ 125 w 446"/>
                              <a:gd name="T103" fmla="*/ 276 h 551"/>
                              <a:gd name="T104" fmla="*/ 128 w 446"/>
                              <a:gd name="T105" fmla="*/ 319 h 551"/>
                              <a:gd name="T106" fmla="*/ 135 w 446"/>
                              <a:gd name="T107" fmla="*/ 362 h 551"/>
                              <a:gd name="T108" fmla="*/ 146 w 446"/>
                              <a:gd name="T109" fmla="*/ 401 h 551"/>
                              <a:gd name="T110" fmla="*/ 164 w 446"/>
                              <a:gd name="T111" fmla="*/ 433 h 551"/>
                              <a:gd name="T112" fmla="*/ 189 w 446"/>
                              <a:gd name="T113" fmla="*/ 451 h 551"/>
                              <a:gd name="T114" fmla="*/ 225 w 446"/>
                              <a:gd name="T115" fmla="*/ 458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46" h="551">
                                <a:moveTo>
                                  <a:pt x="225" y="0"/>
                                </a:moveTo>
                                <a:lnTo>
                                  <a:pt x="264" y="4"/>
                                </a:lnTo>
                                <a:lnTo>
                                  <a:pt x="303" y="15"/>
                                </a:lnTo>
                                <a:lnTo>
                                  <a:pt x="339" y="33"/>
                                </a:lnTo>
                                <a:lnTo>
                                  <a:pt x="375" y="58"/>
                                </a:lnTo>
                                <a:lnTo>
                                  <a:pt x="403" y="93"/>
                                </a:lnTo>
                                <a:lnTo>
                                  <a:pt x="425" y="140"/>
                                </a:lnTo>
                                <a:lnTo>
                                  <a:pt x="439" y="201"/>
                                </a:lnTo>
                                <a:lnTo>
                                  <a:pt x="446" y="276"/>
                                </a:lnTo>
                                <a:lnTo>
                                  <a:pt x="439" y="351"/>
                                </a:lnTo>
                                <a:lnTo>
                                  <a:pt x="425" y="412"/>
                                </a:lnTo>
                                <a:lnTo>
                                  <a:pt x="403" y="462"/>
                                </a:lnTo>
                                <a:lnTo>
                                  <a:pt x="375" y="497"/>
                                </a:lnTo>
                                <a:lnTo>
                                  <a:pt x="339" y="522"/>
                                </a:lnTo>
                                <a:lnTo>
                                  <a:pt x="303" y="540"/>
                                </a:lnTo>
                                <a:lnTo>
                                  <a:pt x="264" y="547"/>
                                </a:lnTo>
                                <a:lnTo>
                                  <a:pt x="225" y="551"/>
                                </a:lnTo>
                                <a:lnTo>
                                  <a:pt x="185" y="547"/>
                                </a:lnTo>
                                <a:lnTo>
                                  <a:pt x="146" y="540"/>
                                </a:lnTo>
                                <a:lnTo>
                                  <a:pt x="107" y="522"/>
                                </a:lnTo>
                                <a:lnTo>
                                  <a:pt x="75" y="497"/>
                                </a:lnTo>
                                <a:lnTo>
                                  <a:pt x="42" y="462"/>
                                </a:lnTo>
                                <a:lnTo>
                                  <a:pt x="21" y="412"/>
                                </a:lnTo>
                                <a:lnTo>
                                  <a:pt x="7" y="351"/>
                                </a:lnTo>
                                <a:lnTo>
                                  <a:pt x="0" y="276"/>
                                </a:lnTo>
                                <a:lnTo>
                                  <a:pt x="7" y="201"/>
                                </a:lnTo>
                                <a:lnTo>
                                  <a:pt x="21" y="140"/>
                                </a:lnTo>
                                <a:lnTo>
                                  <a:pt x="42" y="93"/>
                                </a:lnTo>
                                <a:lnTo>
                                  <a:pt x="75" y="58"/>
                                </a:lnTo>
                                <a:lnTo>
                                  <a:pt x="107" y="33"/>
                                </a:lnTo>
                                <a:lnTo>
                                  <a:pt x="146" y="15"/>
                                </a:lnTo>
                                <a:lnTo>
                                  <a:pt x="185" y="4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225" y="458"/>
                                </a:moveTo>
                                <a:lnTo>
                                  <a:pt x="257" y="451"/>
                                </a:lnTo>
                                <a:lnTo>
                                  <a:pt x="282" y="433"/>
                                </a:lnTo>
                                <a:lnTo>
                                  <a:pt x="300" y="401"/>
                                </a:lnTo>
                                <a:lnTo>
                                  <a:pt x="314" y="362"/>
                                </a:lnTo>
                                <a:lnTo>
                                  <a:pt x="318" y="319"/>
                                </a:lnTo>
                                <a:lnTo>
                                  <a:pt x="321" y="276"/>
                                </a:lnTo>
                                <a:lnTo>
                                  <a:pt x="318" y="233"/>
                                </a:lnTo>
                                <a:lnTo>
                                  <a:pt x="314" y="190"/>
                                </a:lnTo>
                                <a:lnTo>
                                  <a:pt x="300" y="151"/>
                                </a:lnTo>
                                <a:lnTo>
                                  <a:pt x="282" y="122"/>
                                </a:lnTo>
                                <a:lnTo>
                                  <a:pt x="257" y="101"/>
                                </a:lnTo>
                                <a:lnTo>
                                  <a:pt x="225" y="93"/>
                                </a:lnTo>
                                <a:lnTo>
                                  <a:pt x="189" y="101"/>
                                </a:lnTo>
                                <a:lnTo>
                                  <a:pt x="164" y="122"/>
                                </a:lnTo>
                                <a:lnTo>
                                  <a:pt x="146" y="151"/>
                                </a:lnTo>
                                <a:lnTo>
                                  <a:pt x="135" y="190"/>
                                </a:lnTo>
                                <a:lnTo>
                                  <a:pt x="128" y="233"/>
                                </a:lnTo>
                                <a:lnTo>
                                  <a:pt x="125" y="276"/>
                                </a:lnTo>
                                <a:lnTo>
                                  <a:pt x="128" y="319"/>
                                </a:lnTo>
                                <a:lnTo>
                                  <a:pt x="135" y="362"/>
                                </a:lnTo>
                                <a:lnTo>
                                  <a:pt x="146" y="401"/>
                                </a:lnTo>
                                <a:lnTo>
                                  <a:pt x="164" y="433"/>
                                </a:lnTo>
                                <a:lnTo>
                                  <a:pt x="189" y="451"/>
                                </a:lnTo>
                                <a:lnTo>
                                  <a:pt x="225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48"/>
                        <wps:cNvSpPr>
                          <a:spLocks noChangeAspect="1"/>
                        </wps:cNvSpPr>
                        <wps:spPr bwMode="auto">
                          <a:xfrm>
                            <a:off x="4432" y="654"/>
                            <a:ext cx="264" cy="544"/>
                          </a:xfrm>
                          <a:custGeom>
                            <a:avLst/>
                            <a:gdLst>
                              <a:gd name="T0" fmla="*/ 3 w 264"/>
                              <a:gd name="T1" fmla="*/ 97 h 544"/>
                              <a:gd name="T2" fmla="*/ 3 w 264"/>
                              <a:gd name="T3" fmla="*/ 50 h 544"/>
                              <a:gd name="T4" fmla="*/ 0 w 264"/>
                              <a:gd name="T5" fmla="*/ 11 h 544"/>
                              <a:gd name="T6" fmla="*/ 111 w 264"/>
                              <a:gd name="T7" fmla="*/ 11 h 544"/>
                              <a:gd name="T8" fmla="*/ 114 w 264"/>
                              <a:gd name="T9" fmla="*/ 58 h 544"/>
                              <a:gd name="T10" fmla="*/ 114 w 264"/>
                              <a:gd name="T11" fmla="*/ 108 h 544"/>
                              <a:gd name="T12" fmla="*/ 118 w 264"/>
                              <a:gd name="T13" fmla="*/ 108 h 544"/>
                              <a:gd name="T14" fmla="*/ 128 w 264"/>
                              <a:gd name="T15" fmla="*/ 79 h 544"/>
                              <a:gd name="T16" fmla="*/ 146 w 264"/>
                              <a:gd name="T17" fmla="*/ 50 h 544"/>
                              <a:gd name="T18" fmla="*/ 171 w 264"/>
                              <a:gd name="T19" fmla="*/ 25 h 544"/>
                              <a:gd name="T20" fmla="*/ 203 w 264"/>
                              <a:gd name="T21" fmla="*/ 8 h 544"/>
                              <a:gd name="T22" fmla="*/ 246 w 264"/>
                              <a:gd name="T23" fmla="*/ 0 h 544"/>
                              <a:gd name="T24" fmla="*/ 257 w 264"/>
                              <a:gd name="T25" fmla="*/ 4 h 544"/>
                              <a:gd name="T26" fmla="*/ 264 w 264"/>
                              <a:gd name="T27" fmla="*/ 4 h 544"/>
                              <a:gd name="T28" fmla="*/ 264 w 264"/>
                              <a:gd name="T29" fmla="*/ 126 h 544"/>
                              <a:gd name="T30" fmla="*/ 250 w 264"/>
                              <a:gd name="T31" fmla="*/ 122 h 544"/>
                              <a:gd name="T32" fmla="*/ 232 w 264"/>
                              <a:gd name="T33" fmla="*/ 118 h 544"/>
                              <a:gd name="T34" fmla="*/ 207 w 264"/>
                              <a:gd name="T35" fmla="*/ 122 h 544"/>
                              <a:gd name="T36" fmla="*/ 182 w 264"/>
                              <a:gd name="T37" fmla="*/ 133 h 544"/>
                              <a:gd name="T38" fmla="*/ 161 w 264"/>
                              <a:gd name="T39" fmla="*/ 147 h 544"/>
                              <a:gd name="T40" fmla="*/ 143 w 264"/>
                              <a:gd name="T41" fmla="*/ 172 h 544"/>
                              <a:gd name="T42" fmla="*/ 128 w 264"/>
                              <a:gd name="T43" fmla="*/ 208 h 544"/>
                              <a:gd name="T44" fmla="*/ 125 w 264"/>
                              <a:gd name="T45" fmla="*/ 251 h 544"/>
                              <a:gd name="T46" fmla="*/ 125 w 264"/>
                              <a:gd name="T47" fmla="*/ 544 h 544"/>
                              <a:gd name="T48" fmla="*/ 3 w 264"/>
                              <a:gd name="T49" fmla="*/ 544 h 544"/>
                              <a:gd name="T50" fmla="*/ 3 w 264"/>
                              <a:gd name="T51" fmla="*/ 97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64" h="544">
                                <a:moveTo>
                                  <a:pt x="3" y="97"/>
                                </a:moveTo>
                                <a:lnTo>
                                  <a:pt x="3" y="50"/>
                                </a:lnTo>
                                <a:lnTo>
                                  <a:pt x="0" y="11"/>
                                </a:lnTo>
                                <a:lnTo>
                                  <a:pt x="111" y="11"/>
                                </a:lnTo>
                                <a:lnTo>
                                  <a:pt x="114" y="58"/>
                                </a:lnTo>
                                <a:lnTo>
                                  <a:pt x="114" y="108"/>
                                </a:lnTo>
                                <a:lnTo>
                                  <a:pt x="118" y="108"/>
                                </a:lnTo>
                                <a:lnTo>
                                  <a:pt x="128" y="79"/>
                                </a:lnTo>
                                <a:lnTo>
                                  <a:pt x="146" y="50"/>
                                </a:lnTo>
                                <a:lnTo>
                                  <a:pt x="171" y="25"/>
                                </a:lnTo>
                                <a:lnTo>
                                  <a:pt x="203" y="8"/>
                                </a:lnTo>
                                <a:lnTo>
                                  <a:pt x="246" y="0"/>
                                </a:lnTo>
                                <a:lnTo>
                                  <a:pt x="257" y="4"/>
                                </a:lnTo>
                                <a:lnTo>
                                  <a:pt x="264" y="4"/>
                                </a:lnTo>
                                <a:lnTo>
                                  <a:pt x="264" y="126"/>
                                </a:lnTo>
                                <a:lnTo>
                                  <a:pt x="250" y="122"/>
                                </a:lnTo>
                                <a:lnTo>
                                  <a:pt x="232" y="118"/>
                                </a:lnTo>
                                <a:lnTo>
                                  <a:pt x="207" y="122"/>
                                </a:lnTo>
                                <a:lnTo>
                                  <a:pt x="182" y="133"/>
                                </a:lnTo>
                                <a:lnTo>
                                  <a:pt x="161" y="147"/>
                                </a:lnTo>
                                <a:lnTo>
                                  <a:pt x="143" y="172"/>
                                </a:lnTo>
                                <a:lnTo>
                                  <a:pt x="128" y="208"/>
                                </a:lnTo>
                                <a:lnTo>
                                  <a:pt x="125" y="251"/>
                                </a:lnTo>
                                <a:lnTo>
                                  <a:pt x="125" y="544"/>
                                </a:lnTo>
                                <a:lnTo>
                                  <a:pt x="3" y="544"/>
                                </a:lnTo>
                                <a:lnTo>
                                  <a:pt x="3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4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75" y="422"/>
                            <a:ext cx="121" cy="776"/>
                          </a:xfrm>
                          <a:prstGeom prst="rect">
                            <a:avLst/>
                          </a:pr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975" y="422"/>
                            <a:ext cx="436" cy="783"/>
                          </a:xfrm>
                          <a:custGeom>
                            <a:avLst/>
                            <a:gdLst>
                              <a:gd name="T0" fmla="*/ 432 w 436"/>
                              <a:gd name="T1" fmla="*/ 0 h 783"/>
                              <a:gd name="T2" fmla="*/ 432 w 436"/>
                              <a:gd name="T3" fmla="*/ 683 h 783"/>
                              <a:gd name="T4" fmla="*/ 432 w 436"/>
                              <a:gd name="T5" fmla="*/ 737 h 783"/>
                              <a:gd name="T6" fmla="*/ 436 w 436"/>
                              <a:gd name="T7" fmla="*/ 776 h 783"/>
                              <a:gd name="T8" fmla="*/ 322 w 436"/>
                              <a:gd name="T9" fmla="*/ 776 h 783"/>
                              <a:gd name="T10" fmla="*/ 318 w 436"/>
                              <a:gd name="T11" fmla="*/ 740 h 783"/>
                              <a:gd name="T12" fmla="*/ 318 w 436"/>
                              <a:gd name="T13" fmla="*/ 690 h 783"/>
                              <a:gd name="T14" fmla="*/ 315 w 436"/>
                              <a:gd name="T15" fmla="*/ 690 h 783"/>
                              <a:gd name="T16" fmla="*/ 300 w 436"/>
                              <a:gd name="T17" fmla="*/ 719 h 783"/>
                              <a:gd name="T18" fmla="*/ 279 w 436"/>
                              <a:gd name="T19" fmla="*/ 744 h 783"/>
                              <a:gd name="T20" fmla="*/ 254 w 436"/>
                              <a:gd name="T21" fmla="*/ 765 h 783"/>
                              <a:gd name="T22" fmla="*/ 222 w 436"/>
                              <a:gd name="T23" fmla="*/ 776 h 783"/>
                              <a:gd name="T24" fmla="*/ 179 w 436"/>
                              <a:gd name="T25" fmla="*/ 783 h 783"/>
                              <a:gd name="T26" fmla="*/ 129 w 436"/>
                              <a:gd name="T27" fmla="*/ 776 h 783"/>
                              <a:gd name="T28" fmla="*/ 89 w 436"/>
                              <a:gd name="T29" fmla="*/ 754 h 783"/>
                              <a:gd name="T30" fmla="*/ 57 w 436"/>
                              <a:gd name="T31" fmla="*/ 722 h 783"/>
                              <a:gd name="T32" fmla="*/ 32 w 436"/>
                              <a:gd name="T33" fmla="*/ 679 h 783"/>
                              <a:gd name="T34" fmla="*/ 14 w 436"/>
                              <a:gd name="T35" fmla="*/ 629 h 783"/>
                              <a:gd name="T36" fmla="*/ 4 w 436"/>
                              <a:gd name="T37" fmla="*/ 572 h 783"/>
                              <a:gd name="T38" fmla="*/ 0 w 436"/>
                              <a:gd name="T39" fmla="*/ 508 h 783"/>
                              <a:gd name="T40" fmla="*/ 7 w 436"/>
                              <a:gd name="T41" fmla="*/ 429 h 783"/>
                              <a:gd name="T42" fmla="*/ 21 w 436"/>
                              <a:gd name="T43" fmla="*/ 361 h 783"/>
                              <a:gd name="T44" fmla="*/ 46 w 436"/>
                              <a:gd name="T45" fmla="*/ 307 h 783"/>
                              <a:gd name="T46" fmla="*/ 82 w 436"/>
                              <a:gd name="T47" fmla="*/ 268 h 783"/>
                              <a:gd name="T48" fmla="*/ 125 w 436"/>
                              <a:gd name="T49" fmla="*/ 243 h 783"/>
                              <a:gd name="T50" fmla="*/ 175 w 436"/>
                              <a:gd name="T51" fmla="*/ 232 h 783"/>
                              <a:gd name="T52" fmla="*/ 225 w 436"/>
                              <a:gd name="T53" fmla="*/ 240 h 783"/>
                              <a:gd name="T54" fmla="*/ 261 w 436"/>
                              <a:gd name="T55" fmla="*/ 261 h 783"/>
                              <a:gd name="T56" fmla="*/ 290 w 436"/>
                              <a:gd name="T57" fmla="*/ 290 h 783"/>
                              <a:gd name="T58" fmla="*/ 307 w 436"/>
                              <a:gd name="T59" fmla="*/ 318 h 783"/>
                              <a:gd name="T60" fmla="*/ 307 w 436"/>
                              <a:gd name="T61" fmla="*/ 318 h 783"/>
                              <a:gd name="T62" fmla="*/ 307 w 436"/>
                              <a:gd name="T63" fmla="*/ 0 h 783"/>
                              <a:gd name="T64" fmla="*/ 432 w 436"/>
                              <a:gd name="T65" fmla="*/ 0 h 783"/>
                              <a:gd name="T66" fmla="*/ 211 w 436"/>
                              <a:gd name="T67" fmla="*/ 690 h 783"/>
                              <a:gd name="T68" fmla="*/ 243 w 436"/>
                              <a:gd name="T69" fmla="*/ 683 h 783"/>
                              <a:gd name="T70" fmla="*/ 268 w 436"/>
                              <a:gd name="T71" fmla="*/ 665 h 783"/>
                              <a:gd name="T72" fmla="*/ 286 w 436"/>
                              <a:gd name="T73" fmla="*/ 636 h 783"/>
                              <a:gd name="T74" fmla="*/ 300 w 436"/>
                              <a:gd name="T75" fmla="*/ 597 h 783"/>
                              <a:gd name="T76" fmla="*/ 307 w 436"/>
                              <a:gd name="T77" fmla="*/ 554 h 783"/>
                              <a:gd name="T78" fmla="*/ 307 w 436"/>
                              <a:gd name="T79" fmla="*/ 508 h 783"/>
                              <a:gd name="T80" fmla="*/ 304 w 436"/>
                              <a:gd name="T81" fmla="*/ 447 h 783"/>
                              <a:gd name="T82" fmla="*/ 293 w 436"/>
                              <a:gd name="T83" fmla="*/ 400 h 783"/>
                              <a:gd name="T84" fmla="*/ 275 w 436"/>
                              <a:gd name="T85" fmla="*/ 361 h 783"/>
                              <a:gd name="T86" fmla="*/ 250 w 436"/>
                              <a:gd name="T87" fmla="*/ 336 h 783"/>
                              <a:gd name="T88" fmla="*/ 214 w 436"/>
                              <a:gd name="T89" fmla="*/ 329 h 783"/>
                              <a:gd name="T90" fmla="*/ 179 w 436"/>
                              <a:gd name="T91" fmla="*/ 336 h 783"/>
                              <a:gd name="T92" fmla="*/ 154 w 436"/>
                              <a:gd name="T93" fmla="*/ 358 h 783"/>
                              <a:gd name="T94" fmla="*/ 136 w 436"/>
                              <a:gd name="T95" fmla="*/ 397 h 783"/>
                              <a:gd name="T96" fmla="*/ 125 w 436"/>
                              <a:gd name="T97" fmla="*/ 443 h 783"/>
                              <a:gd name="T98" fmla="*/ 122 w 436"/>
                              <a:gd name="T99" fmla="*/ 504 h 783"/>
                              <a:gd name="T100" fmla="*/ 125 w 436"/>
                              <a:gd name="T101" fmla="*/ 569 h 783"/>
                              <a:gd name="T102" fmla="*/ 132 w 436"/>
                              <a:gd name="T103" fmla="*/ 622 h 783"/>
                              <a:gd name="T104" fmla="*/ 150 w 436"/>
                              <a:gd name="T105" fmla="*/ 658 h 783"/>
                              <a:gd name="T106" fmla="*/ 175 w 436"/>
                              <a:gd name="T107" fmla="*/ 683 h 783"/>
                              <a:gd name="T108" fmla="*/ 211 w 436"/>
                              <a:gd name="T109" fmla="*/ 690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36" h="783">
                                <a:moveTo>
                                  <a:pt x="432" y="0"/>
                                </a:moveTo>
                                <a:lnTo>
                                  <a:pt x="432" y="683"/>
                                </a:lnTo>
                                <a:lnTo>
                                  <a:pt x="432" y="737"/>
                                </a:lnTo>
                                <a:lnTo>
                                  <a:pt x="436" y="776"/>
                                </a:lnTo>
                                <a:lnTo>
                                  <a:pt x="322" y="776"/>
                                </a:lnTo>
                                <a:lnTo>
                                  <a:pt x="318" y="740"/>
                                </a:lnTo>
                                <a:lnTo>
                                  <a:pt x="318" y="690"/>
                                </a:lnTo>
                                <a:lnTo>
                                  <a:pt x="315" y="690"/>
                                </a:lnTo>
                                <a:lnTo>
                                  <a:pt x="300" y="719"/>
                                </a:lnTo>
                                <a:lnTo>
                                  <a:pt x="279" y="744"/>
                                </a:lnTo>
                                <a:lnTo>
                                  <a:pt x="254" y="765"/>
                                </a:lnTo>
                                <a:lnTo>
                                  <a:pt x="222" y="776"/>
                                </a:lnTo>
                                <a:lnTo>
                                  <a:pt x="179" y="783"/>
                                </a:lnTo>
                                <a:lnTo>
                                  <a:pt x="129" y="776"/>
                                </a:lnTo>
                                <a:lnTo>
                                  <a:pt x="89" y="754"/>
                                </a:lnTo>
                                <a:lnTo>
                                  <a:pt x="57" y="722"/>
                                </a:lnTo>
                                <a:lnTo>
                                  <a:pt x="32" y="679"/>
                                </a:lnTo>
                                <a:lnTo>
                                  <a:pt x="14" y="629"/>
                                </a:lnTo>
                                <a:lnTo>
                                  <a:pt x="4" y="572"/>
                                </a:lnTo>
                                <a:lnTo>
                                  <a:pt x="0" y="508"/>
                                </a:lnTo>
                                <a:lnTo>
                                  <a:pt x="7" y="429"/>
                                </a:lnTo>
                                <a:lnTo>
                                  <a:pt x="21" y="361"/>
                                </a:lnTo>
                                <a:lnTo>
                                  <a:pt x="46" y="307"/>
                                </a:lnTo>
                                <a:lnTo>
                                  <a:pt x="82" y="268"/>
                                </a:lnTo>
                                <a:lnTo>
                                  <a:pt x="125" y="243"/>
                                </a:lnTo>
                                <a:lnTo>
                                  <a:pt x="175" y="232"/>
                                </a:lnTo>
                                <a:lnTo>
                                  <a:pt x="225" y="240"/>
                                </a:lnTo>
                                <a:lnTo>
                                  <a:pt x="261" y="261"/>
                                </a:lnTo>
                                <a:lnTo>
                                  <a:pt x="290" y="290"/>
                                </a:lnTo>
                                <a:lnTo>
                                  <a:pt x="307" y="318"/>
                                </a:lnTo>
                                <a:lnTo>
                                  <a:pt x="307" y="0"/>
                                </a:lnTo>
                                <a:lnTo>
                                  <a:pt x="432" y="0"/>
                                </a:lnTo>
                                <a:close/>
                                <a:moveTo>
                                  <a:pt x="211" y="690"/>
                                </a:moveTo>
                                <a:lnTo>
                                  <a:pt x="243" y="683"/>
                                </a:lnTo>
                                <a:lnTo>
                                  <a:pt x="268" y="665"/>
                                </a:lnTo>
                                <a:lnTo>
                                  <a:pt x="286" y="636"/>
                                </a:lnTo>
                                <a:lnTo>
                                  <a:pt x="300" y="597"/>
                                </a:lnTo>
                                <a:lnTo>
                                  <a:pt x="307" y="554"/>
                                </a:lnTo>
                                <a:lnTo>
                                  <a:pt x="307" y="508"/>
                                </a:lnTo>
                                <a:lnTo>
                                  <a:pt x="304" y="447"/>
                                </a:lnTo>
                                <a:lnTo>
                                  <a:pt x="293" y="400"/>
                                </a:lnTo>
                                <a:lnTo>
                                  <a:pt x="275" y="361"/>
                                </a:lnTo>
                                <a:lnTo>
                                  <a:pt x="250" y="336"/>
                                </a:lnTo>
                                <a:lnTo>
                                  <a:pt x="214" y="329"/>
                                </a:lnTo>
                                <a:lnTo>
                                  <a:pt x="179" y="336"/>
                                </a:lnTo>
                                <a:lnTo>
                                  <a:pt x="154" y="358"/>
                                </a:lnTo>
                                <a:lnTo>
                                  <a:pt x="136" y="397"/>
                                </a:lnTo>
                                <a:lnTo>
                                  <a:pt x="125" y="443"/>
                                </a:lnTo>
                                <a:lnTo>
                                  <a:pt x="122" y="504"/>
                                </a:lnTo>
                                <a:lnTo>
                                  <a:pt x="125" y="569"/>
                                </a:lnTo>
                                <a:lnTo>
                                  <a:pt x="132" y="622"/>
                                </a:lnTo>
                                <a:lnTo>
                                  <a:pt x="150" y="658"/>
                                </a:lnTo>
                                <a:lnTo>
                                  <a:pt x="175" y="683"/>
                                </a:lnTo>
                                <a:lnTo>
                                  <a:pt x="211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51"/>
                        <wps:cNvSpPr>
                          <a:spLocks noChangeAspect="1"/>
                        </wps:cNvSpPr>
                        <wps:spPr bwMode="auto">
                          <a:xfrm>
                            <a:off x="5808" y="476"/>
                            <a:ext cx="457" cy="722"/>
                          </a:xfrm>
                          <a:custGeom>
                            <a:avLst/>
                            <a:gdLst>
                              <a:gd name="T0" fmla="*/ 0 w 457"/>
                              <a:gd name="T1" fmla="*/ 0 h 722"/>
                              <a:gd name="T2" fmla="*/ 125 w 457"/>
                              <a:gd name="T3" fmla="*/ 0 h 722"/>
                              <a:gd name="T4" fmla="*/ 125 w 457"/>
                              <a:gd name="T5" fmla="*/ 293 h 722"/>
                              <a:gd name="T6" fmla="*/ 329 w 457"/>
                              <a:gd name="T7" fmla="*/ 293 h 722"/>
                              <a:gd name="T8" fmla="*/ 329 w 457"/>
                              <a:gd name="T9" fmla="*/ 0 h 722"/>
                              <a:gd name="T10" fmla="*/ 457 w 457"/>
                              <a:gd name="T11" fmla="*/ 0 h 722"/>
                              <a:gd name="T12" fmla="*/ 457 w 457"/>
                              <a:gd name="T13" fmla="*/ 722 h 722"/>
                              <a:gd name="T14" fmla="*/ 329 w 457"/>
                              <a:gd name="T15" fmla="*/ 722 h 722"/>
                              <a:gd name="T16" fmla="*/ 329 w 457"/>
                              <a:gd name="T17" fmla="*/ 404 h 722"/>
                              <a:gd name="T18" fmla="*/ 125 w 457"/>
                              <a:gd name="T19" fmla="*/ 404 h 722"/>
                              <a:gd name="T20" fmla="*/ 125 w 457"/>
                              <a:gd name="T21" fmla="*/ 722 h 722"/>
                              <a:gd name="T22" fmla="*/ 0 w 457"/>
                              <a:gd name="T23" fmla="*/ 722 h 722"/>
                              <a:gd name="T24" fmla="*/ 0 w 457"/>
                              <a:gd name="T25" fmla="*/ 0 h 7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57" h="722">
                                <a:moveTo>
                                  <a:pt x="0" y="0"/>
                                </a:moveTo>
                                <a:lnTo>
                                  <a:pt x="125" y="0"/>
                                </a:lnTo>
                                <a:lnTo>
                                  <a:pt x="125" y="293"/>
                                </a:lnTo>
                                <a:lnTo>
                                  <a:pt x="329" y="293"/>
                                </a:lnTo>
                                <a:lnTo>
                                  <a:pt x="329" y="0"/>
                                </a:lnTo>
                                <a:lnTo>
                                  <a:pt x="457" y="0"/>
                                </a:lnTo>
                                <a:lnTo>
                                  <a:pt x="457" y="722"/>
                                </a:lnTo>
                                <a:lnTo>
                                  <a:pt x="329" y="722"/>
                                </a:lnTo>
                                <a:lnTo>
                                  <a:pt x="329" y="404"/>
                                </a:lnTo>
                                <a:lnTo>
                                  <a:pt x="125" y="404"/>
                                </a:lnTo>
                                <a:lnTo>
                                  <a:pt x="125" y="722"/>
                                </a:lnTo>
                                <a:lnTo>
                                  <a:pt x="0" y="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5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344" y="654"/>
                            <a:ext cx="414" cy="551"/>
                          </a:xfrm>
                          <a:custGeom>
                            <a:avLst/>
                            <a:gdLst>
                              <a:gd name="T0" fmla="*/ 386 w 414"/>
                              <a:gd name="T1" fmla="*/ 515 h 551"/>
                              <a:gd name="T2" fmla="*/ 354 w 414"/>
                              <a:gd name="T3" fmla="*/ 530 h 551"/>
                              <a:gd name="T4" fmla="*/ 300 w 414"/>
                              <a:gd name="T5" fmla="*/ 544 h 551"/>
                              <a:gd name="T6" fmla="*/ 236 w 414"/>
                              <a:gd name="T7" fmla="*/ 551 h 551"/>
                              <a:gd name="T8" fmla="*/ 171 w 414"/>
                              <a:gd name="T9" fmla="*/ 544 h 551"/>
                              <a:gd name="T10" fmla="*/ 118 w 414"/>
                              <a:gd name="T11" fmla="*/ 522 h 551"/>
                              <a:gd name="T12" fmla="*/ 75 w 414"/>
                              <a:gd name="T13" fmla="*/ 490 h 551"/>
                              <a:gd name="T14" fmla="*/ 43 w 414"/>
                              <a:gd name="T15" fmla="*/ 451 h 551"/>
                              <a:gd name="T16" fmla="*/ 18 w 414"/>
                              <a:gd name="T17" fmla="*/ 401 h 551"/>
                              <a:gd name="T18" fmla="*/ 7 w 414"/>
                              <a:gd name="T19" fmla="*/ 344 h 551"/>
                              <a:gd name="T20" fmla="*/ 0 w 414"/>
                              <a:gd name="T21" fmla="*/ 283 h 551"/>
                              <a:gd name="T22" fmla="*/ 7 w 414"/>
                              <a:gd name="T23" fmla="*/ 219 h 551"/>
                              <a:gd name="T24" fmla="*/ 21 w 414"/>
                              <a:gd name="T25" fmla="*/ 158 h 551"/>
                              <a:gd name="T26" fmla="*/ 43 w 414"/>
                              <a:gd name="T27" fmla="*/ 108 h 551"/>
                              <a:gd name="T28" fmla="*/ 75 w 414"/>
                              <a:gd name="T29" fmla="*/ 61 h 551"/>
                              <a:gd name="T30" fmla="*/ 111 w 414"/>
                              <a:gd name="T31" fmla="*/ 29 h 551"/>
                              <a:gd name="T32" fmla="*/ 157 w 414"/>
                              <a:gd name="T33" fmla="*/ 8 h 551"/>
                              <a:gd name="T34" fmla="*/ 211 w 414"/>
                              <a:gd name="T35" fmla="*/ 0 h 551"/>
                              <a:gd name="T36" fmla="*/ 250 w 414"/>
                              <a:gd name="T37" fmla="*/ 4 h 551"/>
                              <a:gd name="T38" fmla="*/ 289 w 414"/>
                              <a:gd name="T39" fmla="*/ 15 h 551"/>
                              <a:gd name="T40" fmla="*/ 322 w 414"/>
                              <a:gd name="T41" fmla="*/ 36 h 551"/>
                              <a:gd name="T42" fmla="*/ 354 w 414"/>
                              <a:gd name="T43" fmla="*/ 61 h 551"/>
                              <a:gd name="T44" fmla="*/ 379 w 414"/>
                              <a:gd name="T45" fmla="*/ 101 h 551"/>
                              <a:gd name="T46" fmla="*/ 397 w 414"/>
                              <a:gd name="T47" fmla="*/ 151 h 551"/>
                              <a:gd name="T48" fmla="*/ 407 w 414"/>
                              <a:gd name="T49" fmla="*/ 211 h 551"/>
                              <a:gd name="T50" fmla="*/ 414 w 414"/>
                              <a:gd name="T51" fmla="*/ 286 h 551"/>
                              <a:gd name="T52" fmla="*/ 414 w 414"/>
                              <a:gd name="T53" fmla="*/ 311 h 551"/>
                              <a:gd name="T54" fmla="*/ 118 w 414"/>
                              <a:gd name="T55" fmla="*/ 311 h 551"/>
                              <a:gd name="T56" fmla="*/ 125 w 414"/>
                              <a:gd name="T57" fmla="*/ 362 h 551"/>
                              <a:gd name="T58" fmla="*/ 139 w 414"/>
                              <a:gd name="T59" fmla="*/ 401 h 551"/>
                              <a:gd name="T60" fmla="*/ 161 w 414"/>
                              <a:gd name="T61" fmla="*/ 433 h 551"/>
                              <a:gd name="T62" fmla="*/ 200 w 414"/>
                              <a:gd name="T63" fmla="*/ 451 h 551"/>
                              <a:gd name="T64" fmla="*/ 250 w 414"/>
                              <a:gd name="T65" fmla="*/ 458 h 551"/>
                              <a:gd name="T66" fmla="*/ 297 w 414"/>
                              <a:gd name="T67" fmla="*/ 451 h 551"/>
                              <a:gd name="T68" fmla="*/ 336 w 414"/>
                              <a:gd name="T69" fmla="*/ 444 h 551"/>
                              <a:gd name="T70" fmla="*/ 361 w 414"/>
                              <a:gd name="T71" fmla="*/ 429 h 551"/>
                              <a:gd name="T72" fmla="*/ 382 w 414"/>
                              <a:gd name="T73" fmla="*/ 415 h 551"/>
                              <a:gd name="T74" fmla="*/ 386 w 414"/>
                              <a:gd name="T75" fmla="*/ 515 h 551"/>
                              <a:gd name="T76" fmla="*/ 293 w 414"/>
                              <a:gd name="T77" fmla="*/ 229 h 551"/>
                              <a:gd name="T78" fmla="*/ 289 w 414"/>
                              <a:gd name="T79" fmla="*/ 168 h 551"/>
                              <a:gd name="T80" fmla="*/ 271 w 414"/>
                              <a:gd name="T81" fmla="*/ 126 h 551"/>
                              <a:gd name="T82" fmla="*/ 246 w 414"/>
                              <a:gd name="T83" fmla="*/ 97 h 551"/>
                              <a:gd name="T84" fmla="*/ 211 w 414"/>
                              <a:gd name="T85" fmla="*/ 90 h 551"/>
                              <a:gd name="T86" fmla="*/ 175 w 414"/>
                              <a:gd name="T87" fmla="*/ 97 h 551"/>
                              <a:gd name="T88" fmla="*/ 150 w 414"/>
                              <a:gd name="T89" fmla="*/ 118 h 551"/>
                              <a:gd name="T90" fmla="*/ 132 w 414"/>
                              <a:gd name="T91" fmla="*/ 151 h 551"/>
                              <a:gd name="T92" fmla="*/ 121 w 414"/>
                              <a:gd name="T93" fmla="*/ 190 h 551"/>
                              <a:gd name="T94" fmla="*/ 118 w 414"/>
                              <a:gd name="T95" fmla="*/ 229 h 551"/>
                              <a:gd name="T96" fmla="*/ 293 w 414"/>
                              <a:gd name="T97" fmla="*/ 229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14" h="551">
                                <a:moveTo>
                                  <a:pt x="386" y="515"/>
                                </a:moveTo>
                                <a:lnTo>
                                  <a:pt x="354" y="530"/>
                                </a:lnTo>
                                <a:lnTo>
                                  <a:pt x="300" y="544"/>
                                </a:lnTo>
                                <a:lnTo>
                                  <a:pt x="236" y="551"/>
                                </a:lnTo>
                                <a:lnTo>
                                  <a:pt x="171" y="544"/>
                                </a:lnTo>
                                <a:lnTo>
                                  <a:pt x="118" y="522"/>
                                </a:lnTo>
                                <a:lnTo>
                                  <a:pt x="75" y="490"/>
                                </a:lnTo>
                                <a:lnTo>
                                  <a:pt x="43" y="451"/>
                                </a:lnTo>
                                <a:lnTo>
                                  <a:pt x="18" y="401"/>
                                </a:lnTo>
                                <a:lnTo>
                                  <a:pt x="7" y="344"/>
                                </a:lnTo>
                                <a:lnTo>
                                  <a:pt x="0" y="283"/>
                                </a:lnTo>
                                <a:lnTo>
                                  <a:pt x="7" y="219"/>
                                </a:lnTo>
                                <a:lnTo>
                                  <a:pt x="21" y="158"/>
                                </a:lnTo>
                                <a:lnTo>
                                  <a:pt x="43" y="108"/>
                                </a:lnTo>
                                <a:lnTo>
                                  <a:pt x="75" y="61"/>
                                </a:lnTo>
                                <a:lnTo>
                                  <a:pt x="111" y="29"/>
                                </a:lnTo>
                                <a:lnTo>
                                  <a:pt x="157" y="8"/>
                                </a:lnTo>
                                <a:lnTo>
                                  <a:pt x="211" y="0"/>
                                </a:lnTo>
                                <a:lnTo>
                                  <a:pt x="250" y="4"/>
                                </a:lnTo>
                                <a:lnTo>
                                  <a:pt x="289" y="15"/>
                                </a:lnTo>
                                <a:lnTo>
                                  <a:pt x="322" y="36"/>
                                </a:lnTo>
                                <a:lnTo>
                                  <a:pt x="354" y="61"/>
                                </a:lnTo>
                                <a:lnTo>
                                  <a:pt x="379" y="101"/>
                                </a:lnTo>
                                <a:lnTo>
                                  <a:pt x="397" y="151"/>
                                </a:lnTo>
                                <a:lnTo>
                                  <a:pt x="407" y="211"/>
                                </a:lnTo>
                                <a:lnTo>
                                  <a:pt x="414" y="286"/>
                                </a:lnTo>
                                <a:lnTo>
                                  <a:pt x="414" y="311"/>
                                </a:lnTo>
                                <a:lnTo>
                                  <a:pt x="118" y="311"/>
                                </a:lnTo>
                                <a:lnTo>
                                  <a:pt x="125" y="362"/>
                                </a:lnTo>
                                <a:lnTo>
                                  <a:pt x="139" y="401"/>
                                </a:lnTo>
                                <a:lnTo>
                                  <a:pt x="161" y="433"/>
                                </a:lnTo>
                                <a:lnTo>
                                  <a:pt x="200" y="451"/>
                                </a:lnTo>
                                <a:lnTo>
                                  <a:pt x="250" y="458"/>
                                </a:lnTo>
                                <a:lnTo>
                                  <a:pt x="297" y="451"/>
                                </a:lnTo>
                                <a:lnTo>
                                  <a:pt x="336" y="444"/>
                                </a:lnTo>
                                <a:lnTo>
                                  <a:pt x="361" y="429"/>
                                </a:lnTo>
                                <a:lnTo>
                                  <a:pt x="382" y="415"/>
                                </a:lnTo>
                                <a:lnTo>
                                  <a:pt x="386" y="515"/>
                                </a:lnTo>
                                <a:close/>
                                <a:moveTo>
                                  <a:pt x="293" y="229"/>
                                </a:moveTo>
                                <a:lnTo>
                                  <a:pt x="289" y="168"/>
                                </a:lnTo>
                                <a:lnTo>
                                  <a:pt x="271" y="126"/>
                                </a:lnTo>
                                <a:lnTo>
                                  <a:pt x="246" y="97"/>
                                </a:lnTo>
                                <a:lnTo>
                                  <a:pt x="211" y="90"/>
                                </a:lnTo>
                                <a:lnTo>
                                  <a:pt x="175" y="97"/>
                                </a:lnTo>
                                <a:lnTo>
                                  <a:pt x="150" y="118"/>
                                </a:lnTo>
                                <a:lnTo>
                                  <a:pt x="132" y="151"/>
                                </a:lnTo>
                                <a:lnTo>
                                  <a:pt x="121" y="190"/>
                                </a:lnTo>
                                <a:lnTo>
                                  <a:pt x="118" y="229"/>
                                </a:lnTo>
                                <a:lnTo>
                                  <a:pt x="293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53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16" y="654"/>
                            <a:ext cx="411" cy="551"/>
                          </a:xfrm>
                          <a:custGeom>
                            <a:avLst/>
                            <a:gdLst>
                              <a:gd name="T0" fmla="*/ 50 w 411"/>
                              <a:gd name="T1" fmla="*/ 40 h 551"/>
                              <a:gd name="T2" fmla="*/ 78 w 411"/>
                              <a:gd name="T3" fmla="*/ 29 h 551"/>
                              <a:gd name="T4" fmla="*/ 114 w 411"/>
                              <a:gd name="T5" fmla="*/ 15 h 551"/>
                              <a:gd name="T6" fmla="*/ 157 w 411"/>
                              <a:gd name="T7" fmla="*/ 4 h 551"/>
                              <a:gd name="T8" fmla="*/ 211 w 411"/>
                              <a:gd name="T9" fmla="*/ 0 h 551"/>
                              <a:gd name="T10" fmla="*/ 271 w 411"/>
                              <a:gd name="T11" fmla="*/ 8 h 551"/>
                              <a:gd name="T12" fmla="*/ 318 w 411"/>
                              <a:gd name="T13" fmla="*/ 22 h 551"/>
                              <a:gd name="T14" fmla="*/ 353 w 411"/>
                              <a:gd name="T15" fmla="*/ 43 h 551"/>
                              <a:gd name="T16" fmla="*/ 378 w 411"/>
                              <a:gd name="T17" fmla="*/ 75 h 551"/>
                              <a:gd name="T18" fmla="*/ 393 w 411"/>
                              <a:gd name="T19" fmla="*/ 115 h 551"/>
                              <a:gd name="T20" fmla="*/ 404 w 411"/>
                              <a:gd name="T21" fmla="*/ 161 h 551"/>
                              <a:gd name="T22" fmla="*/ 404 w 411"/>
                              <a:gd name="T23" fmla="*/ 215 h 551"/>
                              <a:gd name="T24" fmla="*/ 404 w 411"/>
                              <a:gd name="T25" fmla="*/ 447 h 551"/>
                              <a:gd name="T26" fmla="*/ 407 w 411"/>
                              <a:gd name="T27" fmla="*/ 501 h 551"/>
                              <a:gd name="T28" fmla="*/ 411 w 411"/>
                              <a:gd name="T29" fmla="*/ 544 h 551"/>
                              <a:gd name="T30" fmla="*/ 300 w 411"/>
                              <a:gd name="T31" fmla="*/ 544 h 551"/>
                              <a:gd name="T32" fmla="*/ 296 w 411"/>
                              <a:gd name="T33" fmla="*/ 508 h 551"/>
                              <a:gd name="T34" fmla="*/ 293 w 411"/>
                              <a:gd name="T35" fmla="*/ 469 h 551"/>
                              <a:gd name="T36" fmla="*/ 293 w 411"/>
                              <a:gd name="T37" fmla="*/ 469 h 551"/>
                              <a:gd name="T38" fmla="*/ 268 w 411"/>
                              <a:gd name="T39" fmla="*/ 501 h 551"/>
                              <a:gd name="T40" fmla="*/ 236 w 411"/>
                              <a:gd name="T41" fmla="*/ 526 h 551"/>
                              <a:gd name="T42" fmla="*/ 200 w 411"/>
                              <a:gd name="T43" fmla="*/ 544 h 551"/>
                              <a:gd name="T44" fmla="*/ 150 w 411"/>
                              <a:gd name="T45" fmla="*/ 551 h 551"/>
                              <a:gd name="T46" fmla="*/ 103 w 411"/>
                              <a:gd name="T47" fmla="*/ 544 h 551"/>
                              <a:gd name="T48" fmla="*/ 64 w 411"/>
                              <a:gd name="T49" fmla="*/ 526 h 551"/>
                              <a:gd name="T50" fmla="*/ 28 w 411"/>
                              <a:gd name="T51" fmla="*/ 494 h 551"/>
                              <a:gd name="T52" fmla="*/ 7 w 411"/>
                              <a:gd name="T53" fmla="*/ 447 h 551"/>
                              <a:gd name="T54" fmla="*/ 0 w 411"/>
                              <a:gd name="T55" fmla="*/ 394 h 551"/>
                              <a:gd name="T56" fmla="*/ 7 w 411"/>
                              <a:gd name="T57" fmla="*/ 340 h 551"/>
                              <a:gd name="T58" fmla="*/ 25 w 411"/>
                              <a:gd name="T59" fmla="*/ 297 h 551"/>
                              <a:gd name="T60" fmla="*/ 57 w 411"/>
                              <a:gd name="T61" fmla="*/ 261 h 551"/>
                              <a:gd name="T62" fmla="*/ 96 w 411"/>
                              <a:gd name="T63" fmla="*/ 240 h 551"/>
                              <a:gd name="T64" fmla="*/ 146 w 411"/>
                              <a:gd name="T65" fmla="*/ 226 h 551"/>
                              <a:gd name="T66" fmla="*/ 203 w 411"/>
                              <a:gd name="T67" fmla="*/ 215 h 551"/>
                              <a:gd name="T68" fmla="*/ 264 w 411"/>
                              <a:gd name="T69" fmla="*/ 215 h 551"/>
                              <a:gd name="T70" fmla="*/ 289 w 411"/>
                              <a:gd name="T71" fmla="*/ 215 h 551"/>
                              <a:gd name="T72" fmla="*/ 289 w 411"/>
                              <a:gd name="T73" fmla="*/ 193 h 551"/>
                              <a:gd name="T74" fmla="*/ 286 w 411"/>
                              <a:gd name="T75" fmla="*/ 165 h 551"/>
                              <a:gd name="T76" fmla="*/ 278 w 411"/>
                              <a:gd name="T77" fmla="*/ 136 h 551"/>
                              <a:gd name="T78" fmla="*/ 261 w 411"/>
                              <a:gd name="T79" fmla="*/ 115 h 551"/>
                              <a:gd name="T80" fmla="*/ 232 w 411"/>
                              <a:gd name="T81" fmla="*/ 97 h 551"/>
                              <a:gd name="T82" fmla="*/ 196 w 411"/>
                              <a:gd name="T83" fmla="*/ 93 h 551"/>
                              <a:gd name="T84" fmla="*/ 139 w 411"/>
                              <a:gd name="T85" fmla="*/ 101 h 551"/>
                              <a:gd name="T86" fmla="*/ 89 w 411"/>
                              <a:gd name="T87" fmla="*/ 122 h 551"/>
                              <a:gd name="T88" fmla="*/ 57 w 411"/>
                              <a:gd name="T89" fmla="*/ 143 h 551"/>
                              <a:gd name="T90" fmla="*/ 50 w 411"/>
                              <a:gd name="T91" fmla="*/ 40 h 551"/>
                              <a:gd name="T92" fmla="*/ 289 w 411"/>
                              <a:gd name="T93" fmla="*/ 283 h 551"/>
                              <a:gd name="T94" fmla="*/ 278 w 411"/>
                              <a:gd name="T95" fmla="*/ 283 h 551"/>
                              <a:gd name="T96" fmla="*/ 221 w 411"/>
                              <a:gd name="T97" fmla="*/ 286 h 551"/>
                              <a:gd name="T98" fmla="*/ 175 w 411"/>
                              <a:gd name="T99" fmla="*/ 294 h 551"/>
                              <a:gd name="T100" fmla="*/ 143 w 411"/>
                              <a:gd name="T101" fmla="*/ 315 h 551"/>
                              <a:gd name="T102" fmla="*/ 121 w 411"/>
                              <a:gd name="T103" fmla="*/ 344 h 551"/>
                              <a:gd name="T104" fmla="*/ 114 w 411"/>
                              <a:gd name="T105" fmla="*/ 383 h 551"/>
                              <a:gd name="T106" fmla="*/ 118 w 411"/>
                              <a:gd name="T107" fmla="*/ 415 h 551"/>
                              <a:gd name="T108" fmla="*/ 135 w 411"/>
                              <a:gd name="T109" fmla="*/ 440 h 551"/>
                              <a:gd name="T110" fmla="*/ 157 w 411"/>
                              <a:gd name="T111" fmla="*/ 458 h 551"/>
                              <a:gd name="T112" fmla="*/ 189 w 411"/>
                              <a:gd name="T113" fmla="*/ 465 h 551"/>
                              <a:gd name="T114" fmla="*/ 228 w 411"/>
                              <a:gd name="T115" fmla="*/ 458 h 551"/>
                              <a:gd name="T116" fmla="*/ 257 w 411"/>
                              <a:gd name="T117" fmla="*/ 437 h 551"/>
                              <a:gd name="T118" fmla="*/ 275 w 411"/>
                              <a:gd name="T119" fmla="*/ 408 h 551"/>
                              <a:gd name="T120" fmla="*/ 286 w 411"/>
                              <a:gd name="T121" fmla="*/ 365 h 551"/>
                              <a:gd name="T122" fmla="*/ 289 w 411"/>
                              <a:gd name="T123" fmla="*/ 311 h 551"/>
                              <a:gd name="T124" fmla="*/ 289 w 411"/>
                              <a:gd name="T125" fmla="*/ 283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11" h="551">
                                <a:moveTo>
                                  <a:pt x="50" y="40"/>
                                </a:moveTo>
                                <a:lnTo>
                                  <a:pt x="78" y="29"/>
                                </a:lnTo>
                                <a:lnTo>
                                  <a:pt x="114" y="15"/>
                                </a:lnTo>
                                <a:lnTo>
                                  <a:pt x="157" y="4"/>
                                </a:lnTo>
                                <a:lnTo>
                                  <a:pt x="211" y="0"/>
                                </a:lnTo>
                                <a:lnTo>
                                  <a:pt x="271" y="8"/>
                                </a:lnTo>
                                <a:lnTo>
                                  <a:pt x="318" y="22"/>
                                </a:lnTo>
                                <a:lnTo>
                                  <a:pt x="353" y="43"/>
                                </a:lnTo>
                                <a:lnTo>
                                  <a:pt x="378" y="75"/>
                                </a:lnTo>
                                <a:lnTo>
                                  <a:pt x="393" y="115"/>
                                </a:lnTo>
                                <a:lnTo>
                                  <a:pt x="404" y="161"/>
                                </a:lnTo>
                                <a:lnTo>
                                  <a:pt x="404" y="215"/>
                                </a:lnTo>
                                <a:lnTo>
                                  <a:pt x="404" y="447"/>
                                </a:lnTo>
                                <a:lnTo>
                                  <a:pt x="407" y="501"/>
                                </a:lnTo>
                                <a:lnTo>
                                  <a:pt x="411" y="544"/>
                                </a:lnTo>
                                <a:lnTo>
                                  <a:pt x="300" y="544"/>
                                </a:lnTo>
                                <a:lnTo>
                                  <a:pt x="296" y="508"/>
                                </a:lnTo>
                                <a:lnTo>
                                  <a:pt x="293" y="469"/>
                                </a:lnTo>
                                <a:lnTo>
                                  <a:pt x="268" y="501"/>
                                </a:lnTo>
                                <a:lnTo>
                                  <a:pt x="236" y="526"/>
                                </a:lnTo>
                                <a:lnTo>
                                  <a:pt x="200" y="544"/>
                                </a:lnTo>
                                <a:lnTo>
                                  <a:pt x="150" y="551"/>
                                </a:lnTo>
                                <a:lnTo>
                                  <a:pt x="103" y="544"/>
                                </a:lnTo>
                                <a:lnTo>
                                  <a:pt x="64" y="526"/>
                                </a:lnTo>
                                <a:lnTo>
                                  <a:pt x="28" y="494"/>
                                </a:lnTo>
                                <a:lnTo>
                                  <a:pt x="7" y="447"/>
                                </a:lnTo>
                                <a:lnTo>
                                  <a:pt x="0" y="394"/>
                                </a:lnTo>
                                <a:lnTo>
                                  <a:pt x="7" y="340"/>
                                </a:lnTo>
                                <a:lnTo>
                                  <a:pt x="25" y="297"/>
                                </a:lnTo>
                                <a:lnTo>
                                  <a:pt x="57" y="261"/>
                                </a:lnTo>
                                <a:lnTo>
                                  <a:pt x="96" y="240"/>
                                </a:lnTo>
                                <a:lnTo>
                                  <a:pt x="146" y="226"/>
                                </a:lnTo>
                                <a:lnTo>
                                  <a:pt x="20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89" y="215"/>
                                </a:lnTo>
                                <a:lnTo>
                                  <a:pt x="289" y="193"/>
                                </a:lnTo>
                                <a:lnTo>
                                  <a:pt x="286" y="165"/>
                                </a:lnTo>
                                <a:lnTo>
                                  <a:pt x="278" y="136"/>
                                </a:lnTo>
                                <a:lnTo>
                                  <a:pt x="261" y="115"/>
                                </a:lnTo>
                                <a:lnTo>
                                  <a:pt x="232" y="97"/>
                                </a:lnTo>
                                <a:lnTo>
                                  <a:pt x="196" y="93"/>
                                </a:lnTo>
                                <a:lnTo>
                                  <a:pt x="139" y="101"/>
                                </a:lnTo>
                                <a:lnTo>
                                  <a:pt x="89" y="122"/>
                                </a:lnTo>
                                <a:lnTo>
                                  <a:pt x="57" y="143"/>
                                </a:lnTo>
                                <a:lnTo>
                                  <a:pt x="50" y="40"/>
                                </a:lnTo>
                                <a:close/>
                                <a:moveTo>
                                  <a:pt x="289" y="283"/>
                                </a:moveTo>
                                <a:lnTo>
                                  <a:pt x="278" y="283"/>
                                </a:lnTo>
                                <a:lnTo>
                                  <a:pt x="221" y="286"/>
                                </a:lnTo>
                                <a:lnTo>
                                  <a:pt x="175" y="294"/>
                                </a:lnTo>
                                <a:lnTo>
                                  <a:pt x="143" y="315"/>
                                </a:lnTo>
                                <a:lnTo>
                                  <a:pt x="121" y="344"/>
                                </a:lnTo>
                                <a:lnTo>
                                  <a:pt x="114" y="383"/>
                                </a:lnTo>
                                <a:lnTo>
                                  <a:pt x="118" y="415"/>
                                </a:lnTo>
                                <a:lnTo>
                                  <a:pt x="135" y="440"/>
                                </a:lnTo>
                                <a:lnTo>
                                  <a:pt x="157" y="458"/>
                                </a:lnTo>
                                <a:lnTo>
                                  <a:pt x="189" y="465"/>
                                </a:lnTo>
                                <a:lnTo>
                                  <a:pt x="228" y="458"/>
                                </a:lnTo>
                                <a:lnTo>
                                  <a:pt x="257" y="437"/>
                                </a:lnTo>
                                <a:lnTo>
                                  <a:pt x="275" y="408"/>
                                </a:lnTo>
                                <a:lnTo>
                                  <a:pt x="286" y="365"/>
                                </a:lnTo>
                                <a:lnTo>
                                  <a:pt x="289" y="311"/>
                                </a:lnTo>
                                <a:lnTo>
                                  <a:pt x="289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5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341" y="422"/>
                            <a:ext cx="122" cy="776"/>
                          </a:xfrm>
                          <a:prstGeom prst="rect">
                            <a:avLst/>
                          </a:pr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55"/>
                        <wps:cNvSpPr>
                          <a:spLocks noChangeAspect="1"/>
                        </wps:cNvSpPr>
                        <wps:spPr bwMode="auto">
                          <a:xfrm>
                            <a:off x="7534" y="515"/>
                            <a:ext cx="304" cy="690"/>
                          </a:xfrm>
                          <a:custGeom>
                            <a:avLst/>
                            <a:gdLst>
                              <a:gd name="T0" fmla="*/ 82 w 304"/>
                              <a:gd name="T1" fmla="*/ 39 h 690"/>
                              <a:gd name="T2" fmla="*/ 204 w 304"/>
                              <a:gd name="T3" fmla="*/ 0 h 690"/>
                              <a:gd name="T4" fmla="*/ 204 w 304"/>
                              <a:gd name="T5" fmla="*/ 150 h 690"/>
                              <a:gd name="T6" fmla="*/ 304 w 304"/>
                              <a:gd name="T7" fmla="*/ 150 h 690"/>
                              <a:gd name="T8" fmla="*/ 304 w 304"/>
                              <a:gd name="T9" fmla="*/ 243 h 690"/>
                              <a:gd name="T10" fmla="*/ 204 w 304"/>
                              <a:gd name="T11" fmla="*/ 243 h 690"/>
                              <a:gd name="T12" fmla="*/ 204 w 304"/>
                              <a:gd name="T13" fmla="*/ 518 h 690"/>
                              <a:gd name="T14" fmla="*/ 207 w 304"/>
                              <a:gd name="T15" fmla="*/ 554 h 690"/>
                              <a:gd name="T16" fmla="*/ 218 w 304"/>
                              <a:gd name="T17" fmla="*/ 576 h 690"/>
                              <a:gd name="T18" fmla="*/ 236 w 304"/>
                              <a:gd name="T19" fmla="*/ 590 h 690"/>
                              <a:gd name="T20" fmla="*/ 257 w 304"/>
                              <a:gd name="T21" fmla="*/ 594 h 690"/>
                              <a:gd name="T22" fmla="*/ 272 w 304"/>
                              <a:gd name="T23" fmla="*/ 590 h 690"/>
                              <a:gd name="T24" fmla="*/ 286 w 304"/>
                              <a:gd name="T25" fmla="*/ 590 h 690"/>
                              <a:gd name="T26" fmla="*/ 297 w 304"/>
                              <a:gd name="T27" fmla="*/ 586 h 690"/>
                              <a:gd name="T28" fmla="*/ 304 w 304"/>
                              <a:gd name="T29" fmla="*/ 583 h 690"/>
                              <a:gd name="T30" fmla="*/ 304 w 304"/>
                              <a:gd name="T31" fmla="*/ 672 h 690"/>
                              <a:gd name="T32" fmla="*/ 272 w 304"/>
                              <a:gd name="T33" fmla="*/ 683 h 690"/>
                              <a:gd name="T34" fmla="*/ 222 w 304"/>
                              <a:gd name="T35" fmla="*/ 690 h 690"/>
                              <a:gd name="T36" fmla="*/ 182 w 304"/>
                              <a:gd name="T37" fmla="*/ 686 h 690"/>
                              <a:gd name="T38" fmla="*/ 147 w 304"/>
                              <a:gd name="T39" fmla="*/ 676 h 690"/>
                              <a:gd name="T40" fmla="*/ 118 w 304"/>
                              <a:gd name="T41" fmla="*/ 654 h 690"/>
                              <a:gd name="T42" fmla="*/ 97 w 304"/>
                              <a:gd name="T43" fmla="*/ 626 h 690"/>
                              <a:gd name="T44" fmla="*/ 86 w 304"/>
                              <a:gd name="T45" fmla="*/ 586 h 690"/>
                              <a:gd name="T46" fmla="*/ 82 w 304"/>
                              <a:gd name="T47" fmla="*/ 536 h 690"/>
                              <a:gd name="T48" fmla="*/ 82 w 304"/>
                              <a:gd name="T49" fmla="*/ 243 h 690"/>
                              <a:gd name="T50" fmla="*/ 0 w 304"/>
                              <a:gd name="T51" fmla="*/ 243 h 690"/>
                              <a:gd name="T52" fmla="*/ 0 w 304"/>
                              <a:gd name="T53" fmla="*/ 150 h 690"/>
                              <a:gd name="T54" fmla="*/ 82 w 304"/>
                              <a:gd name="T55" fmla="*/ 150 h 690"/>
                              <a:gd name="T56" fmla="*/ 82 w 304"/>
                              <a:gd name="T57" fmla="*/ 39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04" h="690">
                                <a:moveTo>
                                  <a:pt x="82" y="39"/>
                                </a:moveTo>
                                <a:lnTo>
                                  <a:pt x="204" y="0"/>
                                </a:lnTo>
                                <a:lnTo>
                                  <a:pt x="204" y="150"/>
                                </a:lnTo>
                                <a:lnTo>
                                  <a:pt x="304" y="150"/>
                                </a:lnTo>
                                <a:lnTo>
                                  <a:pt x="304" y="243"/>
                                </a:lnTo>
                                <a:lnTo>
                                  <a:pt x="204" y="243"/>
                                </a:lnTo>
                                <a:lnTo>
                                  <a:pt x="204" y="518"/>
                                </a:lnTo>
                                <a:lnTo>
                                  <a:pt x="207" y="554"/>
                                </a:lnTo>
                                <a:lnTo>
                                  <a:pt x="218" y="576"/>
                                </a:lnTo>
                                <a:lnTo>
                                  <a:pt x="236" y="590"/>
                                </a:lnTo>
                                <a:lnTo>
                                  <a:pt x="257" y="594"/>
                                </a:lnTo>
                                <a:lnTo>
                                  <a:pt x="272" y="590"/>
                                </a:lnTo>
                                <a:lnTo>
                                  <a:pt x="286" y="590"/>
                                </a:lnTo>
                                <a:lnTo>
                                  <a:pt x="297" y="586"/>
                                </a:lnTo>
                                <a:lnTo>
                                  <a:pt x="304" y="583"/>
                                </a:lnTo>
                                <a:lnTo>
                                  <a:pt x="304" y="672"/>
                                </a:lnTo>
                                <a:lnTo>
                                  <a:pt x="272" y="683"/>
                                </a:lnTo>
                                <a:lnTo>
                                  <a:pt x="222" y="690"/>
                                </a:lnTo>
                                <a:lnTo>
                                  <a:pt x="182" y="686"/>
                                </a:lnTo>
                                <a:lnTo>
                                  <a:pt x="147" y="676"/>
                                </a:lnTo>
                                <a:lnTo>
                                  <a:pt x="118" y="654"/>
                                </a:lnTo>
                                <a:lnTo>
                                  <a:pt x="97" y="626"/>
                                </a:lnTo>
                                <a:lnTo>
                                  <a:pt x="86" y="586"/>
                                </a:lnTo>
                                <a:lnTo>
                                  <a:pt x="82" y="536"/>
                                </a:lnTo>
                                <a:lnTo>
                                  <a:pt x="82" y="243"/>
                                </a:lnTo>
                                <a:lnTo>
                                  <a:pt x="0" y="243"/>
                                </a:lnTo>
                                <a:lnTo>
                                  <a:pt x="0" y="150"/>
                                </a:lnTo>
                                <a:lnTo>
                                  <a:pt x="82" y="150"/>
                                </a:lnTo>
                                <a:lnTo>
                                  <a:pt x="82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6"/>
                        <wps:cNvSpPr>
                          <a:spLocks noChangeAspect="1"/>
                        </wps:cNvSpPr>
                        <wps:spPr bwMode="auto">
                          <a:xfrm>
                            <a:off x="7902" y="422"/>
                            <a:ext cx="400" cy="776"/>
                          </a:xfrm>
                          <a:custGeom>
                            <a:avLst/>
                            <a:gdLst>
                              <a:gd name="T0" fmla="*/ 0 w 400"/>
                              <a:gd name="T1" fmla="*/ 0 h 776"/>
                              <a:gd name="T2" fmla="*/ 122 w 400"/>
                              <a:gd name="T3" fmla="*/ 0 h 776"/>
                              <a:gd name="T4" fmla="*/ 122 w 400"/>
                              <a:gd name="T5" fmla="*/ 311 h 776"/>
                              <a:gd name="T6" fmla="*/ 125 w 400"/>
                              <a:gd name="T7" fmla="*/ 311 h 776"/>
                              <a:gd name="T8" fmla="*/ 140 w 400"/>
                              <a:gd name="T9" fmla="*/ 290 h 776"/>
                              <a:gd name="T10" fmla="*/ 157 w 400"/>
                              <a:gd name="T11" fmla="*/ 268 h 776"/>
                              <a:gd name="T12" fmla="*/ 179 w 400"/>
                              <a:gd name="T13" fmla="*/ 250 h 776"/>
                              <a:gd name="T14" fmla="*/ 211 w 400"/>
                              <a:gd name="T15" fmla="*/ 240 h 776"/>
                              <a:gd name="T16" fmla="*/ 250 w 400"/>
                              <a:gd name="T17" fmla="*/ 232 h 776"/>
                              <a:gd name="T18" fmla="*/ 300 w 400"/>
                              <a:gd name="T19" fmla="*/ 240 h 776"/>
                              <a:gd name="T20" fmla="*/ 340 w 400"/>
                              <a:gd name="T21" fmla="*/ 261 h 776"/>
                              <a:gd name="T22" fmla="*/ 368 w 400"/>
                              <a:gd name="T23" fmla="*/ 293 h 776"/>
                              <a:gd name="T24" fmla="*/ 386 w 400"/>
                              <a:gd name="T25" fmla="*/ 333 h 776"/>
                              <a:gd name="T26" fmla="*/ 397 w 400"/>
                              <a:gd name="T27" fmla="*/ 379 h 776"/>
                              <a:gd name="T28" fmla="*/ 400 w 400"/>
                              <a:gd name="T29" fmla="*/ 433 h 776"/>
                              <a:gd name="T30" fmla="*/ 400 w 400"/>
                              <a:gd name="T31" fmla="*/ 776 h 776"/>
                              <a:gd name="T32" fmla="*/ 279 w 400"/>
                              <a:gd name="T33" fmla="*/ 776 h 776"/>
                              <a:gd name="T34" fmla="*/ 279 w 400"/>
                              <a:gd name="T35" fmla="*/ 454 h 776"/>
                              <a:gd name="T36" fmla="*/ 275 w 400"/>
                              <a:gd name="T37" fmla="*/ 404 h 776"/>
                              <a:gd name="T38" fmla="*/ 261 w 400"/>
                              <a:gd name="T39" fmla="*/ 368 h 776"/>
                              <a:gd name="T40" fmla="*/ 240 w 400"/>
                              <a:gd name="T41" fmla="*/ 347 h 776"/>
                              <a:gd name="T42" fmla="*/ 207 w 400"/>
                              <a:gd name="T43" fmla="*/ 340 h 776"/>
                              <a:gd name="T44" fmla="*/ 175 w 400"/>
                              <a:gd name="T45" fmla="*/ 347 h 776"/>
                              <a:gd name="T46" fmla="*/ 150 w 400"/>
                              <a:gd name="T47" fmla="*/ 365 h 776"/>
                              <a:gd name="T48" fmla="*/ 132 w 400"/>
                              <a:gd name="T49" fmla="*/ 390 h 776"/>
                              <a:gd name="T50" fmla="*/ 125 w 400"/>
                              <a:gd name="T51" fmla="*/ 425 h 776"/>
                              <a:gd name="T52" fmla="*/ 122 w 400"/>
                              <a:gd name="T53" fmla="*/ 465 h 776"/>
                              <a:gd name="T54" fmla="*/ 122 w 400"/>
                              <a:gd name="T55" fmla="*/ 776 h 776"/>
                              <a:gd name="T56" fmla="*/ 0 w 400"/>
                              <a:gd name="T57" fmla="*/ 776 h 776"/>
                              <a:gd name="T58" fmla="*/ 0 w 400"/>
                              <a:gd name="T59" fmla="*/ 0 h 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00" h="776">
                                <a:moveTo>
                                  <a:pt x="0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311"/>
                                </a:lnTo>
                                <a:lnTo>
                                  <a:pt x="125" y="311"/>
                                </a:lnTo>
                                <a:lnTo>
                                  <a:pt x="140" y="290"/>
                                </a:lnTo>
                                <a:lnTo>
                                  <a:pt x="157" y="268"/>
                                </a:lnTo>
                                <a:lnTo>
                                  <a:pt x="179" y="250"/>
                                </a:lnTo>
                                <a:lnTo>
                                  <a:pt x="211" y="240"/>
                                </a:lnTo>
                                <a:lnTo>
                                  <a:pt x="250" y="232"/>
                                </a:lnTo>
                                <a:lnTo>
                                  <a:pt x="300" y="240"/>
                                </a:lnTo>
                                <a:lnTo>
                                  <a:pt x="340" y="261"/>
                                </a:lnTo>
                                <a:lnTo>
                                  <a:pt x="368" y="293"/>
                                </a:lnTo>
                                <a:lnTo>
                                  <a:pt x="386" y="333"/>
                                </a:lnTo>
                                <a:lnTo>
                                  <a:pt x="397" y="379"/>
                                </a:lnTo>
                                <a:lnTo>
                                  <a:pt x="400" y="433"/>
                                </a:lnTo>
                                <a:lnTo>
                                  <a:pt x="400" y="776"/>
                                </a:lnTo>
                                <a:lnTo>
                                  <a:pt x="279" y="776"/>
                                </a:lnTo>
                                <a:lnTo>
                                  <a:pt x="279" y="454"/>
                                </a:lnTo>
                                <a:lnTo>
                                  <a:pt x="275" y="404"/>
                                </a:lnTo>
                                <a:lnTo>
                                  <a:pt x="261" y="368"/>
                                </a:lnTo>
                                <a:lnTo>
                                  <a:pt x="240" y="347"/>
                                </a:lnTo>
                                <a:lnTo>
                                  <a:pt x="207" y="340"/>
                                </a:lnTo>
                                <a:lnTo>
                                  <a:pt x="175" y="347"/>
                                </a:lnTo>
                                <a:lnTo>
                                  <a:pt x="150" y="365"/>
                                </a:lnTo>
                                <a:lnTo>
                                  <a:pt x="132" y="390"/>
                                </a:lnTo>
                                <a:lnTo>
                                  <a:pt x="125" y="425"/>
                                </a:lnTo>
                                <a:lnTo>
                                  <a:pt x="122" y="465"/>
                                </a:lnTo>
                                <a:lnTo>
                                  <a:pt x="122" y="776"/>
                                </a:lnTo>
                                <a:lnTo>
                                  <a:pt x="0" y="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5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131" y="1387"/>
                            <a:ext cx="547" cy="744"/>
                          </a:xfrm>
                          <a:custGeom>
                            <a:avLst/>
                            <a:gdLst>
                              <a:gd name="T0" fmla="*/ 275 w 547"/>
                              <a:gd name="T1" fmla="*/ 0 h 744"/>
                              <a:gd name="T2" fmla="*/ 325 w 547"/>
                              <a:gd name="T3" fmla="*/ 8 h 744"/>
                              <a:gd name="T4" fmla="*/ 375 w 547"/>
                              <a:gd name="T5" fmla="*/ 22 h 744"/>
                              <a:gd name="T6" fmla="*/ 422 w 547"/>
                              <a:gd name="T7" fmla="*/ 50 h 744"/>
                              <a:gd name="T8" fmla="*/ 464 w 547"/>
                              <a:gd name="T9" fmla="*/ 90 h 744"/>
                              <a:gd name="T10" fmla="*/ 497 w 547"/>
                              <a:gd name="T11" fmla="*/ 140 h 744"/>
                              <a:gd name="T12" fmla="*/ 525 w 547"/>
                              <a:gd name="T13" fmla="*/ 204 h 744"/>
                              <a:gd name="T14" fmla="*/ 540 w 547"/>
                              <a:gd name="T15" fmla="*/ 283 h 744"/>
                              <a:gd name="T16" fmla="*/ 547 w 547"/>
                              <a:gd name="T17" fmla="*/ 372 h 744"/>
                              <a:gd name="T18" fmla="*/ 540 w 547"/>
                              <a:gd name="T19" fmla="*/ 462 h 744"/>
                              <a:gd name="T20" fmla="*/ 525 w 547"/>
                              <a:gd name="T21" fmla="*/ 540 h 744"/>
                              <a:gd name="T22" fmla="*/ 497 w 547"/>
                              <a:gd name="T23" fmla="*/ 605 h 744"/>
                              <a:gd name="T24" fmla="*/ 464 w 547"/>
                              <a:gd name="T25" fmla="*/ 655 h 744"/>
                              <a:gd name="T26" fmla="*/ 422 w 547"/>
                              <a:gd name="T27" fmla="*/ 694 h 744"/>
                              <a:gd name="T28" fmla="*/ 375 w 547"/>
                              <a:gd name="T29" fmla="*/ 723 h 744"/>
                              <a:gd name="T30" fmla="*/ 325 w 547"/>
                              <a:gd name="T31" fmla="*/ 737 h 744"/>
                              <a:gd name="T32" fmla="*/ 275 w 547"/>
                              <a:gd name="T33" fmla="*/ 744 h 744"/>
                              <a:gd name="T34" fmla="*/ 221 w 547"/>
                              <a:gd name="T35" fmla="*/ 737 h 744"/>
                              <a:gd name="T36" fmla="*/ 171 w 547"/>
                              <a:gd name="T37" fmla="*/ 723 h 744"/>
                              <a:gd name="T38" fmla="*/ 125 w 547"/>
                              <a:gd name="T39" fmla="*/ 694 h 744"/>
                              <a:gd name="T40" fmla="*/ 82 w 547"/>
                              <a:gd name="T41" fmla="*/ 655 h 744"/>
                              <a:gd name="T42" fmla="*/ 50 w 547"/>
                              <a:gd name="T43" fmla="*/ 605 h 744"/>
                              <a:gd name="T44" fmla="*/ 21 w 547"/>
                              <a:gd name="T45" fmla="*/ 540 h 744"/>
                              <a:gd name="T46" fmla="*/ 7 w 547"/>
                              <a:gd name="T47" fmla="*/ 462 h 744"/>
                              <a:gd name="T48" fmla="*/ 0 w 547"/>
                              <a:gd name="T49" fmla="*/ 372 h 744"/>
                              <a:gd name="T50" fmla="*/ 7 w 547"/>
                              <a:gd name="T51" fmla="*/ 283 h 744"/>
                              <a:gd name="T52" fmla="*/ 21 w 547"/>
                              <a:gd name="T53" fmla="*/ 204 h 744"/>
                              <a:gd name="T54" fmla="*/ 50 w 547"/>
                              <a:gd name="T55" fmla="*/ 140 h 744"/>
                              <a:gd name="T56" fmla="*/ 82 w 547"/>
                              <a:gd name="T57" fmla="*/ 90 h 744"/>
                              <a:gd name="T58" fmla="*/ 125 w 547"/>
                              <a:gd name="T59" fmla="*/ 50 h 744"/>
                              <a:gd name="T60" fmla="*/ 171 w 547"/>
                              <a:gd name="T61" fmla="*/ 22 h 744"/>
                              <a:gd name="T62" fmla="*/ 221 w 547"/>
                              <a:gd name="T63" fmla="*/ 8 h 744"/>
                              <a:gd name="T64" fmla="*/ 275 w 547"/>
                              <a:gd name="T65" fmla="*/ 0 h 744"/>
                              <a:gd name="T66" fmla="*/ 275 w 547"/>
                              <a:gd name="T67" fmla="*/ 644 h 744"/>
                              <a:gd name="T68" fmla="*/ 307 w 547"/>
                              <a:gd name="T69" fmla="*/ 637 h 744"/>
                              <a:gd name="T70" fmla="*/ 336 w 547"/>
                              <a:gd name="T71" fmla="*/ 623 h 744"/>
                              <a:gd name="T72" fmla="*/ 364 w 547"/>
                              <a:gd name="T73" fmla="*/ 598 h 744"/>
                              <a:gd name="T74" fmla="*/ 386 w 547"/>
                              <a:gd name="T75" fmla="*/ 562 h 744"/>
                              <a:gd name="T76" fmla="*/ 404 w 547"/>
                              <a:gd name="T77" fmla="*/ 512 h 744"/>
                              <a:gd name="T78" fmla="*/ 414 w 547"/>
                              <a:gd name="T79" fmla="*/ 451 h 744"/>
                              <a:gd name="T80" fmla="*/ 418 w 547"/>
                              <a:gd name="T81" fmla="*/ 372 h 744"/>
                              <a:gd name="T82" fmla="*/ 414 w 547"/>
                              <a:gd name="T83" fmla="*/ 294 h 744"/>
                              <a:gd name="T84" fmla="*/ 404 w 547"/>
                              <a:gd name="T85" fmla="*/ 233 h 744"/>
                              <a:gd name="T86" fmla="*/ 386 w 547"/>
                              <a:gd name="T87" fmla="*/ 183 h 744"/>
                              <a:gd name="T88" fmla="*/ 364 w 547"/>
                              <a:gd name="T89" fmla="*/ 147 h 744"/>
                              <a:gd name="T90" fmla="*/ 336 w 547"/>
                              <a:gd name="T91" fmla="*/ 122 h 744"/>
                              <a:gd name="T92" fmla="*/ 307 w 547"/>
                              <a:gd name="T93" fmla="*/ 108 h 744"/>
                              <a:gd name="T94" fmla="*/ 275 w 547"/>
                              <a:gd name="T95" fmla="*/ 104 h 744"/>
                              <a:gd name="T96" fmla="*/ 239 w 547"/>
                              <a:gd name="T97" fmla="*/ 108 h 744"/>
                              <a:gd name="T98" fmla="*/ 211 w 547"/>
                              <a:gd name="T99" fmla="*/ 122 h 744"/>
                              <a:gd name="T100" fmla="*/ 182 w 547"/>
                              <a:gd name="T101" fmla="*/ 147 h 744"/>
                              <a:gd name="T102" fmla="*/ 161 w 547"/>
                              <a:gd name="T103" fmla="*/ 183 h 744"/>
                              <a:gd name="T104" fmla="*/ 143 w 547"/>
                              <a:gd name="T105" fmla="*/ 233 h 744"/>
                              <a:gd name="T106" fmla="*/ 132 w 547"/>
                              <a:gd name="T107" fmla="*/ 294 h 744"/>
                              <a:gd name="T108" fmla="*/ 128 w 547"/>
                              <a:gd name="T109" fmla="*/ 372 h 744"/>
                              <a:gd name="T110" fmla="*/ 132 w 547"/>
                              <a:gd name="T111" fmla="*/ 451 h 744"/>
                              <a:gd name="T112" fmla="*/ 143 w 547"/>
                              <a:gd name="T113" fmla="*/ 512 h 744"/>
                              <a:gd name="T114" fmla="*/ 161 w 547"/>
                              <a:gd name="T115" fmla="*/ 562 h 744"/>
                              <a:gd name="T116" fmla="*/ 182 w 547"/>
                              <a:gd name="T117" fmla="*/ 598 h 744"/>
                              <a:gd name="T118" fmla="*/ 211 w 547"/>
                              <a:gd name="T119" fmla="*/ 623 h 744"/>
                              <a:gd name="T120" fmla="*/ 239 w 547"/>
                              <a:gd name="T121" fmla="*/ 637 h 744"/>
                              <a:gd name="T122" fmla="*/ 275 w 547"/>
                              <a:gd name="T123" fmla="*/ 644 h 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47" h="744">
                                <a:moveTo>
                                  <a:pt x="275" y="0"/>
                                </a:moveTo>
                                <a:lnTo>
                                  <a:pt x="325" y="8"/>
                                </a:lnTo>
                                <a:lnTo>
                                  <a:pt x="375" y="22"/>
                                </a:lnTo>
                                <a:lnTo>
                                  <a:pt x="422" y="50"/>
                                </a:lnTo>
                                <a:lnTo>
                                  <a:pt x="464" y="90"/>
                                </a:lnTo>
                                <a:lnTo>
                                  <a:pt x="497" y="140"/>
                                </a:lnTo>
                                <a:lnTo>
                                  <a:pt x="525" y="204"/>
                                </a:lnTo>
                                <a:lnTo>
                                  <a:pt x="540" y="283"/>
                                </a:lnTo>
                                <a:lnTo>
                                  <a:pt x="547" y="372"/>
                                </a:lnTo>
                                <a:lnTo>
                                  <a:pt x="540" y="462"/>
                                </a:lnTo>
                                <a:lnTo>
                                  <a:pt x="525" y="540"/>
                                </a:lnTo>
                                <a:lnTo>
                                  <a:pt x="497" y="605"/>
                                </a:lnTo>
                                <a:lnTo>
                                  <a:pt x="464" y="655"/>
                                </a:lnTo>
                                <a:lnTo>
                                  <a:pt x="422" y="694"/>
                                </a:lnTo>
                                <a:lnTo>
                                  <a:pt x="375" y="723"/>
                                </a:lnTo>
                                <a:lnTo>
                                  <a:pt x="325" y="737"/>
                                </a:lnTo>
                                <a:lnTo>
                                  <a:pt x="275" y="744"/>
                                </a:lnTo>
                                <a:lnTo>
                                  <a:pt x="221" y="737"/>
                                </a:lnTo>
                                <a:lnTo>
                                  <a:pt x="171" y="723"/>
                                </a:lnTo>
                                <a:lnTo>
                                  <a:pt x="125" y="694"/>
                                </a:lnTo>
                                <a:lnTo>
                                  <a:pt x="82" y="655"/>
                                </a:lnTo>
                                <a:lnTo>
                                  <a:pt x="50" y="605"/>
                                </a:lnTo>
                                <a:lnTo>
                                  <a:pt x="21" y="540"/>
                                </a:lnTo>
                                <a:lnTo>
                                  <a:pt x="7" y="462"/>
                                </a:lnTo>
                                <a:lnTo>
                                  <a:pt x="0" y="372"/>
                                </a:lnTo>
                                <a:lnTo>
                                  <a:pt x="7" y="283"/>
                                </a:lnTo>
                                <a:lnTo>
                                  <a:pt x="21" y="204"/>
                                </a:lnTo>
                                <a:lnTo>
                                  <a:pt x="50" y="140"/>
                                </a:lnTo>
                                <a:lnTo>
                                  <a:pt x="82" y="90"/>
                                </a:lnTo>
                                <a:lnTo>
                                  <a:pt x="125" y="50"/>
                                </a:lnTo>
                                <a:lnTo>
                                  <a:pt x="171" y="22"/>
                                </a:lnTo>
                                <a:lnTo>
                                  <a:pt x="221" y="8"/>
                                </a:lnTo>
                                <a:lnTo>
                                  <a:pt x="275" y="0"/>
                                </a:lnTo>
                                <a:close/>
                                <a:moveTo>
                                  <a:pt x="275" y="644"/>
                                </a:moveTo>
                                <a:lnTo>
                                  <a:pt x="307" y="637"/>
                                </a:lnTo>
                                <a:lnTo>
                                  <a:pt x="336" y="623"/>
                                </a:lnTo>
                                <a:lnTo>
                                  <a:pt x="364" y="598"/>
                                </a:lnTo>
                                <a:lnTo>
                                  <a:pt x="386" y="562"/>
                                </a:lnTo>
                                <a:lnTo>
                                  <a:pt x="404" y="512"/>
                                </a:lnTo>
                                <a:lnTo>
                                  <a:pt x="414" y="451"/>
                                </a:lnTo>
                                <a:lnTo>
                                  <a:pt x="418" y="372"/>
                                </a:lnTo>
                                <a:lnTo>
                                  <a:pt x="414" y="294"/>
                                </a:lnTo>
                                <a:lnTo>
                                  <a:pt x="404" y="233"/>
                                </a:lnTo>
                                <a:lnTo>
                                  <a:pt x="386" y="183"/>
                                </a:lnTo>
                                <a:lnTo>
                                  <a:pt x="364" y="147"/>
                                </a:lnTo>
                                <a:lnTo>
                                  <a:pt x="336" y="122"/>
                                </a:lnTo>
                                <a:lnTo>
                                  <a:pt x="307" y="108"/>
                                </a:lnTo>
                                <a:lnTo>
                                  <a:pt x="275" y="104"/>
                                </a:lnTo>
                                <a:lnTo>
                                  <a:pt x="239" y="108"/>
                                </a:lnTo>
                                <a:lnTo>
                                  <a:pt x="211" y="122"/>
                                </a:lnTo>
                                <a:lnTo>
                                  <a:pt x="182" y="147"/>
                                </a:lnTo>
                                <a:lnTo>
                                  <a:pt x="161" y="183"/>
                                </a:lnTo>
                                <a:lnTo>
                                  <a:pt x="143" y="233"/>
                                </a:lnTo>
                                <a:lnTo>
                                  <a:pt x="132" y="294"/>
                                </a:lnTo>
                                <a:lnTo>
                                  <a:pt x="128" y="372"/>
                                </a:lnTo>
                                <a:lnTo>
                                  <a:pt x="132" y="451"/>
                                </a:lnTo>
                                <a:lnTo>
                                  <a:pt x="143" y="512"/>
                                </a:lnTo>
                                <a:lnTo>
                                  <a:pt x="161" y="562"/>
                                </a:lnTo>
                                <a:lnTo>
                                  <a:pt x="182" y="598"/>
                                </a:lnTo>
                                <a:lnTo>
                                  <a:pt x="211" y="623"/>
                                </a:lnTo>
                                <a:lnTo>
                                  <a:pt x="239" y="637"/>
                                </a:lnTo>
                                <a:lnTo>
                                  <a:pt x="275" y="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58"/>
                        <wps:cNvSpPr>
                          <a:spLocks noChangeAspect="1"/>
                        </wps:cNvSpPr>
                        <wps:spPr bwMode="auto">
                          <a:xfrm>
                            <a:off x="3756" y="1581"/>
                            <a:ext cx="265" cy="539"/>
                          </a:xfrm>
                          <a:custGeom>
                            <a:avLst/>
                            <a:gdLst>
                              <a:gd name="T0" fmla="*/ 4 w 265"/>
                              <a:gd name="T1" fmla="*/ 96 h 539"/>
                              <a:gd name="T2" fmla="*/ 4 w 265"/>
                              <a:gd name="T3" fmla="*/ 46 h 539"/>
                              <a:gd name="T4" fmla="*/ 0 w 265"/>
                              <a:gd name="T5" fmla="*/ 7 h 539"/>
                              <a:gd name="T6" fmla="*/ 111 w 265"/>
                              <a:gd name="T7" fmla="*/ 7 h 539"/>
                              <a:gd name="T8" fmla="*/ 111 w 265"/>
                              <a:gd name="T9" fmla="*/ 57 h 539"/>
                              <a:gd name="T10" fmla="*/ 115 w 265"/>
                              <a:gd name="T11" fmla="*/ 103 h 539"/>
                              <a:gd name="T12" fmla="*/ 115 w 265"/>
                              <a:gd name="T13" fmla="*/ 103 h 539"/>
                              <a:gd name="T14" fmla="*/ 129 w 265"/>
                              <a:gd name="T15" fmla="*/ 78 h 539"/>
                              <a:gd name="T16" fmla="*/ 147 w 265"/>
                              <a:gd name="T17" fmla="*/ 50 h 539"/>
                              <a:gd name="T18" fmla="*/ 172 w 265"/>
                              <a:gd name="T19" fmla="*/ 25 h 539"/>
                              <a:gd name="T20" fmla="*/ 204 w 265"/>
                              <a:gd name="T21" fmla="*/ 7 h 539"/>
                              <a:gd name="T22" fmla="*/ 247 w 265"/>
                              <a:gd name="T23" fmla="*/ 0 h 539"/>
                              <a:gd name="T24" fmla="*/ 258 w 265"/>
                              <a:gd name="T25" fmla="*/ 0 h 539"/>
                              <a:gd name="T26" fmla="*/ 265 w 265"/>
                              <a:gd name="T27" fmla="*/ 3 h 539"/>
                              <a:gd name="T28" fmla="*/ 265 w 265"/>
                              <a:gd name="T29" fmla="*/ 121 h 539"/>
                              <a:gd name="T30" fmla="*/ 250 w 265"/>
                              <a:gd name="T31" fmla="*/ 118 h 539"/>
                              <a:gd name="T32" fmla="*/ 233 w 265"/>
                              <a:gd name="T33" fmla="*/ 118 h 539"/>
                              <a:gd name="T34" fmla="*/ 208 w 265"/>
                              <a:gd name="T35" fmla="*/ 121 h 539"/>
                              <a:gd name="T36" fmla="*/ 183 w 265"/>
                              <a:gd name="T37" fmla="*/ 128 h 539"/>
                              <a:gd name="T38" fmla="*/ 161 w 265"/>
                              <a:gd name="T39" fmla="*/ 146 h 539"/>
                              <a:gd name="T40" fmla="*/ 143 w 265"/>
                              <a:gd name="T41" fmla="*/ 171 h 539"/>
                              <a:gd name="T42" fmla="*/ 129 w 265"/>
                              <a:gd name="T43" fmla="*/ 203 h 539"/>
                              <a:gd name="T44" fmla="*/ 125 w 265"/>
                              <a:gd name="T45" fmla="*/ 246 h 539"/>
                              <a:gd name="T46" fmla="*/ 125 w 265"/>
                              <a:gd name="T47" fmla="*/ 539 h 539"/>
                              <a:gd name="T48" fmla="*/ 4 w 265"/>
                              <a:gd name="T49" fmla="*/ 539 h 539"/>
                              <a:gd name="T50" fmla="*/ 4 w 265"/>
                              <a:gd name="T51" fmla="*/ 96 h 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65" h="539">
                                <a:moveTo>
                                  <a:pt x="4" y="96"/>
                                </a:moveTo>
                                <a:lnTo>
                                  <a:pt x="4" y="46"/>
                                </a:lnTo>
                                <a:lnTo>
                                  <a:pt x="0" y="7"/>
                                </a:lnTo>
                                <a:lnTo>
                                  <a:pt x="111" y="7"/>
                                </a:lnTo>
                                <a:lnTo>
                                  <a:pt x="111" y="57"/>
                                </a:lnTo>
                                <a:lnTo>
                                  <a:pt x="115" y="103"/>
                                </a:lnTo>
                                <a:lnTo>
                                  <a:pt x="129" y="78"/>
                                </a:lnTo>
                                <a:lnTo>
                                  <a:pt x="147" y="50"/>
                                </a:lnTo>
                                <a:lnTo>
                                  <a:pt x="172" y="25"/>
                                </a:lnTo>
                                <a:lnTo>
                                  <a:pt x="204" y="7"/>
                                </a:lnTo>
                                <a:lnTo>
                                  <a:pt x="247" y="0"/>
                                </a:lnTo>
                                <a:lnTo>
                                  <a:pt x="258" y="0"/>
                                </a:lnTo>
                                <a:lnTo>
                                  <a:pt x="265" y="3"/>
                                </a:lnTo>
                                <a:lnTo>
                                  <a:pt x="265" y="121"/>
                                </a:lnTo>
                                <a:lnTo>
                                  <a:pt x="250" y="118"/>
                                </a:lnTo>
                                <a:lnTo>
                                  <a:pt x="233" y="118"/>
                                </a:lnTo>
                                <a:lnTo>
                                  <a:pt x="208" y="121"/>
                                </a:lnTo>
                                <a:lnTo>
                                  <a:pt x="183" y="128"/>
                                </a:lnTo>
                                <a:lnTo>
                                  <a:pt x="161" y="146"/>
                                </a:lnTo>
                                <a:lnTo>
                                  <a:pt x="143" y="171"/>
                                </a:lnTo>
                                <a:lnTo>
                                  <a:pt x="129" y="203"/>
                                </a:lnTo>
                                <a:lnTo>
                                  <a:pt x="125" y="246"/>
                                </a:lnTo>
                                <a:lnTo>
                                  <a:pt x="125" y="539"/>
                                </a:lnTo>
                                <a:lnTo>
                                  <a:pt x="4" y="539"/>
                                </a:lnTo>
                                <a:lnTo>
                                  <a:pt x="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67" y="1581"/>
                            <a:ext cx="436" cy="768"/>
                          </a:xfrm>
                          <a:custGeom>
                            <a:avLst/>
                            <a:gdLst>
                              <a:gd name="T0" fmla="*/ 68 w 436"/>
                              <a:gd name="T1" fmla="*/ 643 h 768"/>
                              <a:gd name="T2" fmla="*/ 179 w 436"/>
                              <a:gd name="T3" fmla="*/ 668 h 768"/>
                              <a:gd name="T4" fmla="*/ 258 w 436"/>
                              <a:gd name="T5" fmla="*/ 650 h 768"/>
                              <a:gd name="T6" fmla="*/ 297 w 436"/>
                              <a:gd name="T7" fmla="*/ 600 h 768"/>
                              <a:gd name="T8" fmla="*/ 311 w 436"/>
                              <a:gd name="T9" fmla="*/ 536 h 768"/>
                              <a:gd name="T10" fmla="*/ 315 w 436"/>
                              <a:gd name="T11" fmla="*/ 450 h 768"/>
                              <a:gd name="T12" fmla="*/ 297 w 436"/>
                              <a:gd name="T13" fmla="*/ 475 h 768"/>
                              <a:gd name="T14" fmla="*/ 254 w 436"/>
                              <a:gd name="T15" fmla="*/ 522 h 768"/>
                              <a:gd name="T16" fmla="*/ 179 w 436"/>
                              <a:gd name="T17" fmla="*/ 539 h 768"/>
                              <a:gd name="T18" fmla="*/ 122 w 436"/>
                              <a:gd name="T19" fmla="*/ 529 h 768"/>
                              <a:gd name="T20" fmla="*/ 65 w 436"/>
                              <a:gd name="T21" fmla="*/ 489 h 768"/>
                              <a:gd name="T22" fmla="*/ 18 w 436"/>
                              <a:gd name="T23" fmla="*/ 407 h 768"/>
                              <a:gd name="T24" fmla="*/ 0 w 436"/>
                              <a:gd name="T25" fmla="*/ 275 h 768"/>
                              <a:gd name="T26" fmla="*/ 15 w 436"/>
                              <a:gd name="T27" fmla="*/ 157 h 768"/>
                              <a:gd name="T28" fmla="*/ 57 w 436"/>
                              <a:gd name="T29" fmla="*/ 60 h 768"/>
                              <a:gd name="T30" fmla="*/ 132 w 436"/>
                              <a:gd name="T31" fmla="*/ 7 h 768"/>
                              <a:gd name="T32" fmla="*/ 225 w 436"/>
                              <a:gd name="T33" fmla="*/ 3 h 768"/>
                              <a:gd name="T34" fmla="*/ 283 w 436"/>
                              <a:gd name="T35" fmla="*/ 39 h 768"/>
                              <a:gd name="T36" fmla="*/ 318 w 436"/>
                              <a:gd name="T37" fmla="*/ 89 h 768"/>
                              <a:gd name="T38" fmla="*/ 322 w 436"/>
                              <a:gd name="T39" fmla="*/ 50 h 768"/>
                              <a:gd name="T40" fmla="*/ 436 w 436"/>
                              <a:gd name="T41" fmla="*/ 7 h 768"/>
                              <a:gd name="T42" fmla="*/ 433 w 436"/>
                              <a:gd name="T43" fmla="*/ 92 h 768"/>
                              <a:gd name="T44" fmla="*/ 429 w 436"/>
                              <a:gd name="T45" fmla="*/ 543 h 768"/>
                              <a:gd name="T46" fmla="*/ 408 w 436"/>
                              <a:gd name="T47" fmla="*/ 647 h 768"/>
                              <a:gd name="T48" fmla="*/ 354 w 436"/>
                              <a:gd name="T49" fmla="*/ 722 h 768"/>
                              <a:gd name="T50" fmla="*/ 261 w 436"/>
                              <a:gd name="T51" fmla="*/ 765 h 768"/>
                              <a:gd name="T52" fmla="*/ 140 w 436"/>
                              <a:gd name="T53" fmla="*/ 765 h 768"/>
                              <a:gd name="T54" fmla="*/ 54 w 436"/>
                              <a:gd name="T55" fmla="*/ 747 h 768"/>
                              <a:gd name="T56" fmla="*/ 32 w 436"/>
                              <a:gd name="T57" fmla="*/ 622 h 768"/>
                              <a:gd name="T58" fmla="*/ 261 w 436"/>
                              <a:gd name="T59" fmla="*/ 439 h 768"/>
                              <a:gd name="T60" fmla="*/ 311 w 436"/>
                              <a:gd name="T61" fmla="*/ 382 h 768"/>
                              <a:gd name="T62" fmla="*/ 329 w 436"/>
                              <a:gd name="T63" fmla="*/ 268 h 768"/>
                              <a:gd name="T64" fmla="*/ 311 w 436"/>
                              <a:gd name="T65" fmla="*/ 157 h 768"/>
                              <a:gd name="T66" fmla="*/ 261 w 436"/>
                              <a:gd name="T67" fmla="*/ 103 h 768"/>
                              <a:gd name="T68" fmla="*/ 197 w 436"/>
                              <a:gd name="T69" fmla="*/ 103 h 768"/>
                              <a:gd name="T70" fmla="*/ 154 w 436"/>
                              <a:gd name="T71" fmla="*/ 160 h 768"/>
                              <a:gd name="T72" fmla="*/ 140 w 436"/>
                              <a:gd name="T73" fmla="*/ 268 h 768"/>
                              <a:gd name="T74" fmla="*/ 157 w 436"/>
                              <a:gd name="T75" fmla="*/ 386 h 768"/>
                              <a:gd name="T76" fmla="*/ 197 w 436"/>
                              <a:gd name="T77" fmla="*/ 439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436" h="768">
                                <a:moveTo>
                                  <a:pt x="32" y="622"/>
                                </a:moveTo>
                                <a:lnTo>
                                  <a:pt x="68" y="643"/>
                                </a:lnTo>
                                <a:lnTo>
                                  <a:pt x="118" y="661"/>
                                </a:lnTo>
                                <a:lnTo>
                                  <a:pt x="179" y="668"/>
                                </a:lnTo>
                                <a:lnTo>
                                  <a:pt x="225" y="665"/>
                                </a:lnTo>
                                <a:lnTo>
                                  <a:pt x="258" y="650"/>
                                </a:lnTo>
                                <a:lnTo>
                                  <a:pt x="283" y="629"/>
                                </a:lnTo>
                                <a:lnTo>
                                  <a:pt x="297" y="600"/>
                                </a:lnTo>
                                <a:lnTo>
                                  <a:pt x="308" y="572"/>
                                </a:lnTo>
                                <a:lnTo>
                                  <a:pt x="311" y="536"/>
                                </a:lnTo>
                                <a:lnTo>
                                  <a:pt x="315" y="500"/>
                                </a:lnTo>
                                <a:lnTo>
                                  <a:pt x="315" y="450"/>
                                </a:lnTo>
                                <a:lnTo>
                                  <a:pt x="311" y="450"/>
                                </a:lnTo>
                                <a:lnTo>
                                  <a:pt x="297" y="475"/>
                                </a:lnTo>
                                <a:lnTo>
                                  <a:pt x="279" y="500"/>
                                </a:lnTo>
                                <a:lnTo>
                                  <a:pt x="254" y="522"/>
                                </a:lnTo>
                                <a:lnTo>
                                  <a:pt x="222" y="536"/>
                                </a:lnTo>
                                <a:lnTo>
                                  <a:pt x="179" y="539"/>
                                </a:lnTo>
                                <a:lnTo>
                                  <a:pt x="150" y="536"/>
                                </a:lnTo>
                                <a:lnTo>
                                  <a:pt x="122" y="529"/>
                                </a:lnTo>
                                <a:lnTo>
                                  <a:pt x="90" y="511"/>
                                </a:lnTo>
                                <a:lnTo>
                                  <a:pt x="65" y="489"/>
                                </a:lnTo>
                                <a:lnTo>
                                  <a:pt x="40" y="454"/>
                                </a:lnTo>
                                <a:lnTo>
                                  <a:pt x="18" y="407"/>
                                </a:lnTo>
                                <a:lnTo>
                                  <a:pt x="7" y="346"/>
                                </a:lnTo>
                                <a:lnTo>
                                  <a:pt x="0" y="275"/>
                                </a:lnTo>
                                <a:lnTo>
                                  <a:pt x="4" y="214"/>
                                </a:lnTo>
                                <a:lnTo>
                                  <a:pt x="15" y="157"/>
                                </a:lnTo>
                                <a:lnTo>
                                  <a:pt x="32" y="103"/>
                                </a:lnTo>
                                <a:lnTo>
                                  <a:pt x="57" y="60"/>
                                </a:lnTo>
                                <a:lnTo>
                                  <a:pt x="90" y="28"/>
                                </a:lnTo>
                                <a:lnTo>
                                  <a:pt x="132" y="7"/>
                                </a:lnTo>
                                <a:lnTo>
                                  <a:pt x="182" y="0"/>
                                </a:lnTo>
                                <a:lnTo>
                                  <a:pt x="225" y="3"/>
                                </a:lnTo>
                                <a:lnTo>
                                  <a:pt x="258" y="17"/>
                                </a:lnTo>
                                <a:lnTo>
                                  <a:pt x="283" y="39"/>
                                </a:lnTo>
                                <a:lnTo>
                                  <a:pt x="300" y="64"/>
                                </a:lnTo>
                                <a:lnTo>
                                  <a:pt x="318" y="89"/>
                                </a:lnTo>
                                <a:lnTo>
                                  <a:pt x="322" y="89"/>
                                </a:lnTo>
                                <a:lnTo>
                                  <a:pt x="322" y="50"/>
                                </a:lnTo>
                                <a:lnTo>
                                  <a:pt x="325" y="7"/>
                                </a:lnTo>
                                <a:lnTo>
                                  <a:pt x="436" y="7"/>
                                </a:lnTo>
                                <a:lnTo>
                                  <a:pt x="433" y="50"/>
                                </a:lnTo>
                                <a:lnTo>
                                  <a:pt x="433" y="92"/>
                                </a:lnTo>
                                <a:lnTo>
                                  <a:pt x="433" y="482"/>
                                </a:lnTo>
                                <a:lnTo>
                                  <a:pt x="429" y="543"/>
                                </a:lnTo>
                                <a:lnTo>
                                  <a:pt x="422" y="600"/>
                                </a:lnTo>
                                <a:lnTo>
                                  <a:pt x="408" y="647"/>
                                </a:lnTo>
                                <a:lnTo>
                                  <a:pt x="386" y="690"/>
                                </a:lnTo>
                                <a:lnTo>
                                  <a:pt x="354" y="722"/>
                                </a:lnTo>
                                <a:lnTo>
                                  <a:pt x="315" y="747"/>
                                </a:lnTo>
                                <a:lnTo>
                                  <a:pt x="261" y="765"/>
                                </a:lnTo>
                                <a:lnTo>
                                  <a:pt x="197" y="768"/>
                                </a:lnTo>
                                <a:lnTo>
                                  <a:pt x="140" y="765"/>
                                </a:lnTo>
                                <a:lnTo>
                                  <a:pt x="93" y="758"/>
                                </a:lnTo>
                                <a:lnTo>
                                  <a:pt x="54" y="747"/>
                                </a:lnTo>
                                <a:lnTo>
                                  <a:pt x="25" y="736"/>
                                </a:lnTo>
                                <a:lnTo>
                                  <a:pt x="32" y="622"/>
                                </a:lnTo>
                                <a:close/>
                                <a:moveTo>
                                  <a:pt x="222" y="447"/>
                                </a:moveTo>
                                <a:lnTo>
                                  <a:pt x="261" y="439"/>
                                </a:lnTo>
                                <a:lnTo>
                                  <a:pt x="290" y="418"/>
                                </a:lnTo>
                                <a:lnTo>
                                  <a:pt x="311" y="382"/>
                                </a:lnTo>
                                <a:lnTo>
                                  <a:pt x="325" y="332"/>
                                </a:lnTo>
                                <a:lnTo>
                                  <a:pt x="329" y="268"/>
                                </a:lnTo>
                                <a:lnTo>
                                  <a:pt x="322" y="207"/>
                                </a:lnTo>
                                <a:lnTo>
                                  <a:pt x="311" y="157"/>
                                </a:lnTo>
                                <a:lnTo>
                                  <a:pt x="290" y="125"/>
                                </a:lnTo>
                                <a:lnTo>
                                  <a:pt x="261" y="103"/>
                                </a:lnTo>
                                <a:lnTo>
                                  <a:pt x="229" y="96"/>
                                </a:lnTo>
                                <a:lnTo>
                                  <a:pt x="197" y="103"/>
                                </a:lnTo>
                                <a:lnTo>
                                  <a:pt x="172" y="125"/>
                                </a:lnTo>
                                <a:lnTo>
                                  <a:pt x="154" y="160"/>
                                </a:lnTo>
                                <a:lnTo>
                                  <a:pt x="143" y="207"/>
                                </a:lnTo>
                                <a:lnTo>
                                  <a:pt x="140" y="268"/>
                                </a:lnTo>
                                <a:lnTo>
                                  <a:pt x="147" y="336"/>
                                </a:lnTo>
                                <a:lnTo>
                                  <a:pt x="157" y="386"/>
                                </a:lnTo>
                                <a:lnTo>
                                  <a:pt x="175" y="418"/>
                                </a:lnTo>
                                <a:lnTo>
                                  <a:pt x="197" y="439"/>
                                </a:lnTo>
                                <a:lnTo>
                                  <a:pt x="222" y="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6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82" y="1581"/>
                            <a:ext cx="411" cy="547"/>
                          </a:xfrm>
                          <a:custGeom>
                            <a:avLst/>
                            <a:gdLst>
                              <a:gd name="T0" fmla="*/ 50 w 411"/>
                              <a:gd name="T1" fmla="*/ 39 h 547"/>
                              <a:gd name="T2" fmla="*/ 79 w 411"/>
                              <a:gd name="T3" fmla="*/ 25 h 547"/>
                              <a:gd name="T4" fmla="*/ 114 w 411"/>
                              <a:gd name="T5" fmla="*/ 14 h 547"/>
                              <a:gd name="T6" fmla="*/ 157 w 411"/>
                              <a:gd name="T7" fmla="*/ 3 h 547"/>
                              <a:gd name="T8" fmla="*/ 211 w 411"/>
                              <a:gd name="T9" fmla="*/ 0 h 547"/>
                              <a:gd name="T10" fmla="*/ 272 w 411"/>
                              <a:gd name="T11" fmla="*/ 3 h 547"/>
                              <a:gd name="T12" fmla="*/ 318 w 411"/>
                              <a:gd name="T13" fmla="*/ 17 h 547"/>
                              <a:gd name="T14" fmla="*/ 354 w 411"/>
                              <a:gd name="T15" fmla="*/ 42 h 547"/>
                              <a:gd name="T16" fmla="*/ 375 w 411"/>
                              <a:gd name="T17" fmla="*/ 71 h 547"/>
                              <a:gd name="T18" fmla="*/ 393 w 411"/>
                              <a:gd name="T19" fmla="*/ 110 h 547"/>
                              <a:gd name="T20" fmla="*/ 400 w 411"/>
                              <a:gd name="T21" fmla="*/ 160 h 547"/>
                              <a:gd name="T22" fmla="*/ 404 w 411"/>
                              <a:gd name="T23" fmla="*/ 214 h 547"/>
                              <a:gd name="T24" fmla="*/ 404 w 411"/>
                              <a:gd name="T25" fmla="*/ 447 h 547"/>
                              <a:gd name="T26" fmla="*/ 407 w 411"/>
                              <a:gd name="T27" fmla="*/ 500 h 547"/>
                              <a:gd name="T28" fmla="*/ 411 w 411"/>
                              <a:gd name="T29" fmla="*/ 539 h 547"/>
                              <a:gd name="T30" fmla="*/ 300 w 411"/>
                              <a:gd name="T31" fmla="*/ 539 h 547"/>
                              <a:gd name="T32" fmla="*/ 293 w 411"/>
                              <a:gd name="T33" fmla="*/ 504 h 547"/>
                              <a:gd name="T34" fmla="*/ 293 w 411"/>
                              <a:gd name="T35" fmla="*/ 468 h 547"/>
                              <a:gd name="T36" fmla="*/ 293 w 411"/>
                              <a:gd name="T37" fmla="*/ 468 h 547"/>
                              <a:gd name="T38" fmla="*/ 268 w 411"/>
                              <a:gd name="T39" fmla="*/ 497 h 547"/>
                              <a:gd name="T40" fmla="*/ 236 w 411"/>
                              <a:gd name="T41" fmla="*/ 525 h 547"/>
                              <a:gd name="T42" fmla="*/ 196 w 411"/>
                              <a:gd name="T43" fmla="*/ 543 h 547"/>
                              <a:gd name="T44" fmla="*/ 150 w 411"/>
                              <a:gd name="T45" fmla="*/ 547 h 547"/>
                              <a:gd name="T46" fmla="*/ 104 w 411"/>
                              <a:gd name="T47" fmla="*/ 539 h 547"/>
                              <a:gd name="T48" fmla="*/ 61 w 411"/>
                              <a:gd name="T49" fmla="*/ 522 h 547"/>
                              <a:gd name="T50" fmla="*/ 28 w 411"/>
                              <a:gd name="T51" fmla="*/ 489 h 547"/>
                              <a:gd name="T52" fmla="*/ 7 w 411"/>
                              <a:gd name="T53" fmla="*/ 447 h 547"/>
                              <a:gd name="T54" fmla="*/ 0 w 411"/>
                              <a:gd name="T55" fmla="*/ 393 h 547"/>
                              <a:gd name="T56" fmla="*/ 3 w 411"/>
                              <a:gd name="T57" fmla="*/ 336 h 547"/>
                              <a:gd name="T58" fmla="*/ 25 w 411"/>
                              <a:gd name="T59" fmla="*/ 293 h 547"/>
                              <a:gd name="T60" fmla="*/ 53 w 411"/>
                              <a:gd name="T61" fmla="*/ 261 h 547"/>
                              <a:gd name="T62" fmla="*/ 96 w 411"/>
                              <a:gd name="T63" fmla="*/ 236 h 547"/>
                              <a:gd name="T64" fmla="*/ 143 w 411"/>
                              <a:gd name="T65" fmla="*/ 221 h 547"/>
                              <a:gd name="T66" fmla="*/ 200 w 411"/>
                              <a:gd name="T67" fmla="*/ 214 h 547"/>
                              <a:gd name="T68" fmla="*/ 264 w 411"/>
                              <a:gd name="T69" fmla="*/ 210 h 547"/>
                              <a:gd name="T70" fmla="*/ 289 w 411"/>
                              <a:gd name="T71" fmla="*/ 210 h 547"/>
                              <a:gd name="T72" fmla="*/ 289 w 411"/>
                              <a:gd name="T73" fmla="*/ 193 h 547"/>
                              <a:gd name="T74" fmla="*/ 286 w 411"/>
                              <a:gd name="T75" fmla="*/ 160 h 547"/>
                              <a:gd name="T76" fmla="*/ 275 w 411"/>
                              <a:gd name="T77" fmla="*/ 132 h 547"/>
                              <a:gd name="T78" fmla="*/ 257 w 411"/>
                              <a:gd name="T79" fmla="*/ 110 h 547"/>
                              <a:gd name="T80" fmla="*/ 232 w 411"/>
                              <a:gd name="T81" fmla="*/ 96 h 547"/>
                              <a:gd name="T82" fmla="*/ 196 w 411"/>
                              <a:gd name="T83" fmla="*/ 89 h 547"/>
                              <a:gd name="T84" fmla="*/ 136 w 411"/>
                              <a:gd name="T85" fmla="*/ 100 h 547"/>
                              <a:gd name="T86" fmla="*/ 89 w 411"/>
                              <a:gd name="T87" fmla="*/ 118 h 547"/>
                              <a:gd name="T88" fmla="*/ 57 w 411"/>
                              <a:gd name="T89" fmla="*/ 143 h 547"/>
                              <a:gd name="T90" fmla="*/ 50 w 411"/>
                              <a:gd name="T91" fmla="*/ 39 h 547"/>
                              <a:gd name="T92" fmla="*/ 289 w 411"/>
                              <a:gd name="T93" fmla="*/ 278 h 547"/>
                              <a:gd name="T94" fmla="*/ 279 w 411"/>
                              <a:gd name="T95" fmla="*/ 278 h 547"/>
                              <a:gd name="T96" fmla="*/ 221 w 411"/>
                              <a:gd name="T97" fmla="*/ 282 h 547"/>
                              <a:gd name="T98" fmla="*/ 175 w 411"/>
                              <a:gd name="T99" fmla="*/ 293 h 547"/>
                              <a:gd name="T100" fmla="*/ 139 w 411"/>
                              <a:gd name="T101" fmla="*/ 311 h 547"/>
                              <a:gd name="T102" fmla="*/ 118 w 411"/>
                              <a:gd name="T103" fmla="*/ 339 h 547"/>
                              <a:gd name="T104" fmla="*/ 111 w 411"/>
                              <a:gd name="T105" fmla="*/ 379 h 547"/>
                              <a:gd name="T106" fmla="*/ 118 w 411"/>
                              <a:gd name="T107" fmla="*/ 414 h 547"/>
                              <a:gd name="T108" fmla="*/ 132 w 411"/>
                              <a:gd name="T109" fmla="*/ 439 h 547"/>
                              <a:gd name="T110" fmla="*/ 157 w 411"/>
                              <a:gd name="T111" fmla="*/ 454 h 547"/>
                              <a:gd name="T112" fmla="*/ 189 w 411"/>
                              <a:gd name="T113" fmla="*/ 461 h 547"/>
                              <a:gd name="T114" fmla="*/ 229 w 411"/>
                              <a:gd name="T115" fmla="*/ 454 h 547"/>
                              <a:gd name="T116" fmla="*/ 257 w 411"/>
                              <a:gd name="T117" fmla="*/ 436 h 547"/>
                              <a:gd name="T118" fmla="*/ 275 w 411"/>
                              <a:gd name="T119" fmla="*/ 404 h 547"/>
                              <a:gd name="T120" fmla="*/ 286 w 411"/>
                              <a:gd name="T121" fmla="*/ 361 h 547"/>
                              <a:gd name="T122" fmla="*/ 289 w 411"/>
                              <a:gd name="T123" fmla="*/ 311 h 547"/>
                              <a:gd name="T124" fmla="*/ 289 w 411"/>
                              <a:gd name="T125" fmla="*/ 278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11" h="547">
                                <a:moveTo>
                                  <a:pt x="50" y="39"/>
                                </a:moveTo>
                                <a:lnTo>
                                  <a:pt x="79" y="25"/>
                                </a:lnTo>
                                <a:lnTo>
                                  <a:pt x="114" y="14"/>
                                </a:lnTo>
                                <a:lnTo>
                                  <a:pt x="157" y="3"/>
                                </a:lnTo>
                                <a:lnTo>
                                  <a:pt x="211" y="0"/>
                                </a:lnTo>
                                <a:lnTo>
                                  <a:pt x="272" y="3"/>
                                </a:lnTo>
                                <a:lnTo>
                                  <a:pt x="318" y="17"/>
                                </a:lnTo>
                                <a:lnTo>
                                  <a:pt x="354" y="42"/>
                                </a:lnTo>
                                <a:lnTo>
                                  <a:pt x="375" y="71"/>
                                </a:lnTo>
                                <a:lnTo>
                                  <a:pt x="393" y="110"/>
                                </a:lnTo>
                                <a:lnTo>
                                  <a:pt x="400" y="160"/>
                                </a:lnTo>
                                <a:lnTo>
                                  <a:pt x="404" y="214"/>
                                </a:lnTo>
                                <a:lnTo>
                                  <a:pt x="404" y="447"/>
                                </a:lnTo>
                                <a:lnTo>
                                  <a:pt x="407" y="500"/>
                                </a:lnTo>
                                <a:lnTo>
                                  <a:pt x="411" y="539"/>
                                </a:lnTo>
                                <a:lnTo>
                                  <a:pt x="300" y="539"/>
                                </a:lnTo>
                                <a:lnTo>
                                  <a:pt x="293" y="504"/>
                                </a:lnTo>
                                <a:lnTo>
                                  <a:pt x="293" y="468"/>
                                </a:lnTo>
                                <a:lnTo>
                                  <a:pt x="268" y="497"/>
                                </a:lnTo>
                                <a:lnTo>
                                  <a:pt x="236" y="525"/>
                                </a:lnTo>
                                <a:lnTo>
                                  <a:pt x="196" y="543"/>
                                </a:lnTo>
                                <a:lnTo>
                                  <a:pt x="150" y="547"/>
                                </a:lnTo>
                                <a:lnTo>
                                  <a:pt x="104" y="539"/>
                                </a:lnTo>
                                <a:lnTo>
                                  <a:pt x="61" y="522"/>
                                </a:lnTo>
                                <a:lnTo>
                                  <a:pt x="28" y="489"/>
                                </a:lnTo>
                                <a:lnTo>
                                  <a:pt x="7" y="447"/>
                                </a:lnTo>
                                <a:lnTo>
                                  <a:pt x="0" y="393"/>
                                </a:lnTo>
                                <a:lnTo>
                                  <a:pt x="3" y="336"/>
                                </a:lnTo>
                                <a:lnTo>
                                  <a:pt x="25" y="293"/>
                                </a:lnTo>
                                <a:lnTo>
                                  <a:pt x="53" y="261"/>
                                </a:lnTo>
                                <a:lnTo>
                                  <a:pt x="96" y="236"/>
                                </a:lnTo>
                                <a:lnTo>
                                  <a:pt x="143" y="221"/>
                                </a:lnTo>
                                <a:lnTo>
                                  <a:pt x="200" y="214"/>
                                </a:lnTo>
                                <a:lnTo>
                                  <a:pt x="264" y="210"/>
                                </a:lnTo>
                                <a:lnTo>
                                  <a:pt x="289" y="210"/>
                                </a:lnTo>
                                <a:lnTo>
                                  <a:pt x="289" y="193"/>
                                </a:lnTo>
                                <a:lnTo>
                                  <a:pt x="286" y="160"/>
                                </a:lnTo>
                                <a:lnTo>
                                  <a:pt x="275" y="132"/>
                                </a:lnTo>
                                <a:lnTo>
                                  <a:pt x="257" y="110"/>
                                </a:lnTo>
                                <a:lnTo>
                                  <a:pt x="232" y="96"/>
                                </a:lnTo>
                                <a:lnTo>
                                  <a:pt x="196" y="89"/>
                                </a:lnTo>
                                <a:lnTo>
                                  <a:pt x="136" y="100"/>
                                </a:lnTo>
                                <a:lnTo>
                                  <a:pt x="89" y="118"/>
                                </a:lnTo>
                                <a:lnTo>
                                  <a:pt x="57" y="143"/>
                                </a:lnTo>
                                <a:lnTo>
                                  <a:pt x="50" y="39"/>
                                </a:lnTo>
                                <a:close/>
                                <a:moveTo>
                                  <a:pt x="289" y="278"/>
                                </a:moveTo>
                                <a:lnTo>
                                  <a:pt x="279" y="278"/>
                                </a:lnTo>
                                <a:lnTo>
                                  <a:pt x="221" y="282"/>
                                </a:lnTo>
                                <a:lnTo>
                                  <a:pt x="175" y="293"/>
                                </a:lnTo>
                                <a:lnTo>
                                  <a:pt x="139" y="311"/>
                                </a:lnTo>
                                <a:lnTo>
                                  <a:pt x="118" y="339"/>
                                </a:lnTo>
                                <a:lnTo>
                                  <a:pt x="111" y="379"/>
                                </a:lnTo>
                                <a:lnTo>
                                  <a:pt x="118" y="414"/>
                                </a:lnTo>
                                <a:lnTo>
                                  <a:pt x="132" y="439"/>
                                </a:lnTo>
                                <a:lnTo>
                                  <a:pt x="157" y="454"/>
                                </a:lnTo>
                                <a:lnTo>
                                  <a:pt x="189" y="461"/>
                                </a:lnTo>
                                <a:lnTo>
                                  <a:pt x="229" y="454"/>
                                </a:lnTo>
                                <a:lnTo>
                                  <a:pt x="257" y="436"/>
                                </a:lnTo>
                                <a:lnTo>
                                  <a:pt x="275" y="404"/>
                                </a:lnTo>
                                <a:lnTo>
                                  <a:pt x="286" y="361"/>
                                </a:lnTo>
                                <a:lnTo>
                                  <a:pt x="289" y="311"/>
                                </a:lnTo>
                                <a:lnTo>
                                  <a:pt x="289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61"/>
                        <wps:cNvSpPr>
                          <a:spLocks noChangeAspect="1"/>
                        </wps:cNvSpPr>
                        <wps:spPr bwMode="auto">
                          <a:xfrm>
                            <a:off x="5104" y="1581"/>
                            <a:ext cx="404" cy="539"/>
                          </a:xfrm>
                          <a:custGeom>
                            <a:avLst/>
                            <a:gdLst>
                              <a:gd name="T0" fmla="*/ 3 w 404"/>
                              <a:gd name="T1" fmla="*/ 96 h 539"/>
                              <a:gd name="T2" fmla="*/ 3 w 404"/>
                              <a:gd name="T3" fmla="*/ 46 h 539"/>
                              <a:gd name="T4" fmla="*/ 0 w 404"/>
                              <a:gd name="T5" fmla="*/ 7 h 539"/>
                              <a:gd name="T6" fmla="*/ 114 w 404"/>
                              <a:gd name="T7" fmla="*/ 7 h 539"/>
                              <a:gd name="T8" fmla="*/ 118 w 404"/>
                              <a:gd name="T9" fmla="*/ 50 h 539"/>
                              <a:gd name="T10" fmla="*/ 118 w 404"/>
                              <a:gd name="T11" fmla="*/ 89 h 539"/>
                              <a:gd name="T12" fmla="*/ 121 w 404"/>
                              <a:gd name="T13" fmla="*/ 89 h 539"/>
                              <a:gd name="T14" fmla="*/ 121 w 404"/>
                              <a:gd name="T15" fmla="*/ 89 h 539"/>
                              <a:gd name="T16" fmla="*/ 132 w 404"/>
                              <a:gd name="T17" fmla="*/ 67 h 539"/>
                              <a:gd name="T18" fmla="*/ 153 w 404"/>
                              <a:gd name="T19" fmla="*/ 42 h 539"/>
                              <a:gd name="T20" fmla="*/ 178 w 404"/>
                              <a:gd name="T21" fmla="*/ 21 h 539"/>
                              <a:gd name="T22" fmla="*/ 211 w 404"/>
                              <a:gd name="T23" fmla="*/ 7 h 539"/>
                              <a:gd name="T24" fmla="*/ 257 w 404"/>
                              <a:gd name="T25" fmla="*/ 0 h 539"/>
                              <a:gd name="T26" fmla="*/ 307 w 404"/>
                              <a:gd name="T27" fmla="*/ 7 h 539"/>
                              <a:gd name="T28" fmla="*/ 346 w 404"/>
                              <a:gd name="T29" fmla="*/ 25 h 539"/>
                              <a:gd name="T30" fmla="*/ 375 w 404"/>
                              <a:gd name="T31" fmla="*/ 57 h 539"/>
                              <a:gd name="T32" fmla="*/ 393 w 404"/>
                              <a:gd name="T33" fmla="*/ 96 h 539"/>
                              <a:gd name="T34" fmla="*/ 404 w 404"/>
                              <a:gd name="T35" fmla="*/ 146 h 539"/>
                              <a:gd name="T36" fmla="*/ 404 w 404"/>
                              <a:gd name="T37" fmla="*/ 196 h 539"/>
                              <a:gd name="T38" fmla="*/ 404 w 404"/>
                              <a:gd name="T39" fmla="*/ 539 h 539"/>
                              <a:gd name="T40" fmla="*/ 282 w 404"/>
                              <a:gd name="T41" fmla="*/ 539 h 539"/>
                              <a:gd name="T42" fmla="*/ 282 w 404"/>
                              <a:gd name="T43" fmla="*/ 221 h 539"/>
                              <a:gd name="T44" fmla="*/ 278 w 404"/>
                              <a:gd name="T45" fmla="*/ 168 h 539"/>
                              <a:gd name="T46" fmla="*/ 268 w 404"/>
                              <a:gd name="T47" fmla="*/ 132 h 539"/>
                              <a:gd name="T48" fmla="*/ 246 w 404"/>
                              <a:gd name="T49" fmla="*/ 110 h 539"/>
                              <a:gd name="T50" fmla="*/ 214 w 404"/>
                              <a:gd name="T51" fmla="*/ 103 h 539"/>
                              <a:gd name="T52" fmla="*/ 178 w 404"/>
                              <a:gd name="T53" fmla="*/ 110 h 539"/>
                              <a:gd name="T54" fmla="*/ 153 w 404"/>
                              <a:gd name="T55" fmla="*/ 128 h 539"/>
                              <a:gd name="T56" fmla="*/ 139 w 404"/>
                              <a:gd name="T57" fmla="*/ 157 h 539"/>
                              <a:gd name="T58" fmla="*/ 128 w 404"/>
                              <a:gd name="T59" fmla="*/ 189 h 539"/>
                              <a:gd name="T60" fmla="*/ 128 w 404"/>
                              <a:gd name="T61" fmla="*/ 228 h 539"/>
                              <a:gd name="T62" fmla="*/ 128 w 404"/>
                              <a:gd name="T63" fmla="*/ 539 h 539"/>
                              <a:gd name="T64" fmla="*/ 3 w 404"/>
                              <a:gd name="T65" fmla="*/ 539 h 539"/>
                              <a:gd name="T66" fmla="*/ 3 w 404"/>
                              <a:gd name="T67" fmla="*/ 96 h 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04" h="539">
                                <a:moveTo>
                                  <a:pt x="3" y="96"/>
                                </a:moveTo>
                                <a:lnTo>
                                  <a:pt x="3" y="46"/>
                                </a:lnTo>
                                <a:lnTo>
                                  <a:pt x="0" y="7"/>
                                </a:lnTo>
                                <a:lnTo>
                                  <a:pt x="114" y="7"/>
                                </a:lnTo>
                                <a:lnTo>
                                  <a:pt x="118" y="50"/>
                                </a:lnTo>
                                <a:lnTo>
                                  <a:pt x="118" y="89"/>
                                </a:lnTo>
                                <a:lnTo>
                                  <a:pt x="121" y="89"/>
                                </a:lnTo>
                                <a:lnTo>
                                  <a:pt x="132" y="67"/>
                                </a:lnTo>
                                <a:lnTo>
                                  <a:pt x="153" y="42"/>
                                </a:lnTo>
                                <a:lnTo>
                                  <a:pt x="178" y="21"/>
                                </a:lnTo>
                                <a:lnTo>
                                  <a:pt x="211" y="7"/>
                                </a:lnTo>
                                <a:lnTo>
                                  <a:pt x="257" y="0"/>
                                </a:lnTo>
                                <a:lnTo>
                                  <a:pt x="307" y="7"/>
                                </a:lnTo>
                                <a:lnTo>
                                  <a:pt x="346" y="25"/>
                                </a:lnTo>
                                <a:lnTo>
                                  <a:pt x="375" y="57"/>
                                </a:lnTo>
                                <a:lnTo>
                                  <a:pt x="393" y="96"/>
                                </a:lnTo>
                                <a:lnTo>
                                  <a:pt x="404" y="146"/>
                                </a:lnTo>
                                <a:lnTo>
                                  <a:pt x="404" y="196"/>
                                </a:lnTo>
                                <a:lnTo>
                                  <a:pt x="404" y="539"/>
                                </a:lnTo>
                                <a:lnTo>
                                  <a:pt x="282" y="539"/>
                                </a:lnTo>
                                <a:lnTo>
                                  <a:pt x="282" y="221"/>
                                </a:lnTo>
                                <a:lnTo>
                                  <a:pt x="278" y="168"/>
                                </a:lnTo>
                                <a:lnTo>
                                  <a:pt x="268" y="132"/>
                                </a:lnTo>
                                <a:lnTo>
                                  <a:pt x="246" y="110"/>
                                </a:lnTo>
                                <a:lnTo>
                                  <a:pt x="214" y="103"/>
                                </a:lnTo>
                                <a:lnTo>
                                  <a:pt x="178" y="110"/>
                                </a:lnTo>
                                <a:lnTo>
                                  <a:pt x="153" y="128"/>
                                </a:lnTo>
                                <a:lnTo>
                                  <a:pt x="139" y="157"/>
                                </a:lnTo>
                                <a:lnTo>
                                  <a:pt x="128" y="189"/>
                                </a:lnTo>
                                <a:lnTo>
                                  <a:pt x="128" y="228"/>
                                </a:lnTo>
                                <a:lnTo>
                                  <a:pt x="128" y="539"/>
                                </a:lnTo>
                                <a:lnTo>
                                  <a:pt x="3" y="539"/>
                                </a:lnTo>
                                <a:lnTo>
                                  <a:pt x="3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6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618" y="1362"/>
                            <a:ext cx="125" cy="758"/>
                          </a:xfrm>
                          <a:custGeom>
                            <a:avLst/>
                            <a:gdLst>
                              <a:gd name="T0" fmla="*/ 0 w 125"/>
                              <a:gd name="T1" fmla="*/ 0 h 758"/>
                              <a:gd name="T2" fmla="*/ 125 w 125"/>
                              <a:gd name="T3" fmla="*/ 0 h 758"/>
                              <a:gd name="T4" fmla="*/ 125 w 125"/>
                              <a:gd name="T5" fmla="*/ 126 h 758"/>
                              <a:gd name="T6" fmla="*/ 0 w 125"/>
                              <a:gd name="T7" fmla="*/ 126 h 758"/>
                              <a:gd name="T8" fmla="*/ 0 w 125"/>
                              <a:gd name="T9" fmla="*/ 0 h 758"/>
                              <a:gd name="T10" fmla="*/ 4 w 125"/>
                              <a:gd name="T11" fmla="*/ 226 h 758"/>
                              <a:gd name="T12" fmla="*/ 125 w 125"/>
                              <a:gd name="T13" fmla="*/ 226 h 758"/>
                              <a:gd name="T14" fmla="*/ 125 w 125"/>
                              <a:gd name="T15" fmla="*/ 758 h 758"/>
                              <a:gd name="T16" fmla="*/ 4 w 125"/>
                              <a:gd name="T17" fmla="*/ 758 h 758"/>
                              <a:gd name="T18" fmla="*/ 4 w 125"/>
                              <a:gd name="T19" fmla="*/ 226 h 7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5" h="758">
                                <a:moveTo>
                                  <a:pt x="0" y="0"/>
                                </a:moveTo>
                                <a:lnTo>
                                  <a:pt x="125" y="0"/>
                                </a:lnTo>
                                <a:lnTo>
                                  <a:pt x="125" y="126"/>
                                </a:lnTo>
                                <a:lnTo>
                                  <a:pt x="0" y="12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" y="226"/>
                                </a:moveTo>
                                <a:lnTo>
                                  <a:pt x="125" y="226"/>
                                </a:lnTo>
                                <a:lnTo>
                                  <a:pt x="125" y="758"/>
                                </a:lnTo>
                                <a:lnTo>
                                  <a:pt x="4" y="758"/>
                                </a:lnTo>
                                <a:lnTo>
                                  <a:pt x="4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63"/>
                        <wps:cNvSpPr>
                          <a:spLocks noChangeAspect="1"/>
                        </wps:cNvSpPr>
                        <wps:spPr bwMode="auto">
                          <a:xfrm>
                            <a:off x="5858" y="1588"/>
                            <a:ext cx="343" cy="532"/>
                          </a:xfrm>
                          <a:custGeom>
                            <a:avLst/>
                            <a:gdLst>
                              <a:gd name="T0" fmla="*/ 0 w 343"/>
                              <a:gd name="T1" fmla="*/ 422 h 532"/>
                              <a:gd name="T2" fmla="*/ 214 w 343"/>
                              <a:gd name="T3" fmla="*/ 96 h 532"/>
                              <a:gd name="T4" fmla="*/ 7 w 343"/>
                              <a:gd name="T5" fmla="*/ 96 h 532"/>
                              <a:gd name="T6" fmla="*/ 7 w 343"/>
                              <a:gd name="T7" fmla="*/ 0 h 532"/>
                              <a:gd name="T8" fmla="*/ 336 w 343"/>
                              <a:gd name="T9" fmla="*/ 0 h 532"/>
                              <a:gd name="T10" fmla="*/ 336 w 343"/>
                              <a:gd name="T11" fmla="*/ 111 h 532"/>
                              <a:gd name="T12" fmla="*/ 125 w 343"/>
                              <a:gd name="T13" fmla="*/ 436 h 532"/>
                              <a:gd name="T14" fmla="*/ 343 w 343"/>
                              <a:gd name="T15" fmla="*/ 436 h 532"/>
                              <a:gd name="T16" fmla="*/ 343 w 343"/>
                              <a:gd name="T17" fmla="*/ 532 h 532"/>
                              <a:gd name="T18" fmla="*/ 0 w 343"/>
                              <a:gd name="T19" fmla="*/ 532 h 532"/>
                              <a:gd name="T20" fmla="*/ 0 w 343"/>
                              <a:gd name="T21" fmla="*/ 422 h 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3" h="532">
                                <a:moveTo>
                                  <a:pt x="0" y="422"/>
                                </a:moveTo>
                                <a:lnTo>
                                  <a:pt x="214" y="96"/>
                                </a:lnTo>
                                <a:lnTo>
                                  <a:pt x="7" y="96"/>
                                </a:lnTo>
                                <a:lnTo>
                                  <a:pt x="7" y="0"/>
                                </a:lnTo>
                                <a:lnTo>
                                  <a:pt x="336" y="0"/>
                                </a:lnTo>
                                <a:lnTo>
                                  <a:pt x="336" y="111"/>
                                </a:lnTo>
                                <a:lnTo>
                                  <a:pt x="125" y="436"/>
                                </a:lnTo>
                                <a:lnTo>
                                  <a:pt x="343" y="436"/>
                                </a:lnTo>
                                <a:lnTo>
                                  <a:pt x="343" y="532"/>
                                </a:lnTo>
                                <a:lnTo>
                                  <a:pt x="0" y="532"/>
                                </a:lnTo>
                                <a:lnTo>
                                  <a:pt x="0" y="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64"/>
                        <wps:cNvSpPr>
                          <a:spLocks noChangeAspect="1" noEditPoints="1"/>
                        </wps:cNvSpPr>
                        <wps:spPr bwMode="auto">
                          <a:xfrm>
                            <a:off x="6265" y="1581"/>
                            <a:ext cx="415" cy="547"/>
                          </a:xfrm>
                          <a:custGeom>
                            <a:avLst/>
                            <a:gdLst>
                              <a:gd name="T0" fmla="*/ 54 w 415"/>
                              <a:gd name="T1" fmla="*/ 39 h 547"/>
                              <a:gd name="T2" fmla="*/ 82 w 415"/>
                              <a:gd name="T3" fmla="*/ 25 h 547"/>
                              <a:gd name="T4" fmla="*/ 118 w 415"/>
                              <a:gd name="T5" fmla="*/ 14 h 547"/>
                              <a:gd name="T6" fmla="*/ 161 w 415"/>
                              <a:gd name="T7" fmla="*/ 3 h 547"/>
                              <a:gd name="T8" fmla="*/ 215 w 415"/>
                              <a:gd name="T9" fmla="*/ 0 h 547"/>
                              <a:gd name="T10" fmla="*/ 272 w 415"/>
                              <a:gd name="T11" fmla="*/ 3 h 547"/>
                              <a:gd name="T12" fmla="*/ 322 w 415"/>
                              <a:gd name="T13" fmla="*/ 17 h 547"/>
                              <a:gd name="T14" fmla="*/ 354 w 415"/>
                              <a:gd name="T15" fmla="*/ 42 h 547"/>
                              <a:gd name="T16" fmla="*/ 379 w 415"/>
                              <a:gd name="T17" fmla="*/ 71 h 547"/>
                              <a:gd name="T18" fmla="*/ 397 w 415"/>
                              <a:gd name="T19" fmla="*/ 110 h 547"/>
                              <a:gd name="T20" fmla="*/ 404 w 415"/>
                              <a:gd name="T21" fmla="*/ 160 h 547"/>
                              <a:gd name="T22" fmla="*/ 408 w 415"/>
                              <a:gd name="T23" fmla="*/ 214 h 547"/>
                              <a:gd name="T24" fmla="*/ 408 w 415"/>
                              <a:gd name="T25" fmla="*/ 447 h 547"/>
                              <a:gd name="T26" fmla="*/ 408 w 415"/>
                              <a:gd name="T27" fmla="*/ 500 h 547"/>
                              <a:gd name="T28" fmla="*/ 415 w 415"/>
                              <a:gd name="T29" fmla="*/ 539 h 547"/>
                              <a:gd name="T30" fmla="*/ 304 w 415"/>
                              <a:gd name="T31" fmla="*/ 539 h 547"/>
                              <a:gd name="T32" fmla="*/ 297 w 415"/>
                              <a:gd name="T33" fmla="*/ 504 h 547"/>
                              <a:gd name="T34" fmla="*/ 297 w 415"/>
                              <a:gd name="T35" fmla="*/ 468 h 547"/>
                              <a:gd name="T36" fmla="*/ 293 w 415"/>
                              <a:gd name="T37" fmla="*/ 468 h 547"/>
                              <a:gd name="T38" fmla="*/ 272 w 415"/>
                              <a:gd name="T39" fmla="*/ 497 h 547"/>
                              <a:gd name="T40" fmla="*/ 240 w 415"/>
                              <a:gd name="T41" fmla="*/ 525 h 547"/>
                              <a:gd name="T42" fmla="*/ 200 w 415"/>
                              <a:gd name="T43" fmla="*/ 543 h 547"/>
                              <a:gd name="T44" fmla="*/ 154 w 415"/>
                              <a:gd name="T45" fmla="*/ 547 h 547"/>
                              <a:gd name="T46" fmla="*/ 107 w 415"/>
                              <a:gd name="T47" fmla="*/ 539 h 547"/>
                              <a:gd name="T48" fmla="*/ 65 w 415"/>
                              <a:gd name="T49" fmla="*/ 522 h 547"/>
                              <a:gd name="T50" fmla="*/ 32 w 415"/>
                              <a:gd name="T51" fmla="*/ 489 h 547"/>
                              <a:gd name="T52" fmla="*/ 11 w 415"/>
                              <a:gd name="T53" fmla="*/ 447 h 547"/>
                              <a:gd name="T54" fmla="*/ 0 w 415"/>
                              <a:gd name="T55" fmla="*/ 393 h 547"/>
                              <a:gd name="T56" fmla="*/ 7 w 415"/>
                              <a:gd name="T57" fmla="*/ 336 h 547"/>
                              <a:gd name="T58" fmla="*/ 29 w 415"/>
                              <a:gd name="T59" fmla="*/ 293 h 547"/>
                              <a:gd name="T60" fmla="*/ 57 w 415"/>
                              <a:gd name="T61" fmla="*/ 261 h 547"/>
                              <a:gd name="T62" fmla="*/ 97 w 415"/>
                              <a:gd name="T63" fmla="*/ 236 h 547"/>
                              <a:gd name="T64" fmla="*/ 147 w 415"/>
                              <a:gd name="T65" fmla="*/ 221 h 547"/>
                              <a:gd name="T66" fmla="*/ 204 w 415"/>
                              <a:gd name="T67" fmla="*/ 214 h 547"/>
                              <a:gd name="T68" fmla="*/ 268 w 415"/>
                              <a:gd name="T69" fmla="*/ 210 h 547"/>
                              <a:gd name="T70" fmla="*/ 293 w 415"/>
                              <a:gd name="T71" fmla="*/ 210 h 547"/>
                              <a:gd name="T72" fmla="*/ 293 w 415"/>
                              <a:gd name="T73" fmla="*/ 193 h 547"/>
                              <a:gd name="T74" fmla="*/ 290 w 415"/>
                              <a:gd name="T75" fmla="*/ 160 h 547"/>
                              <a:gd name="T76" fmla="*/ 279 w 415"/>
                              <a:gd name="T77" fmla="*/ 132 h 547"/>
                              <a:gd name="T78" fmla="*/ 261 w 415"/>
                              <a:gd name="T79" fmla="*/ 110 h 547"/>
                              <a:gd name="T80" fmla="*/ 236 w 415"/>
                              <a:gd name="T81" fmla="*/ 96 h 547"/>
                              <a:gd name="T82" fmla="*/ 197 w 415"/>
                              <a:gd name="T83" fmla="*/ 89 h 547"/>
                              <a:gd name="T84" fmla="*/ 140 w 415"/>
                              <a:gd name="T85" fmla="*/ 100 h 547"/>
                              <a:gd name="T86" fmla="*/ 93 w 415"/>
                              <a:gd name="T87" fmla="*/ 118 h 547"/>
                              <a:gd name="T88" fmla="*/ 61 w 415"/>
                              <a:gd name="T89" fmla="*/ 143 h 547"/>
                              <a:gd name="T90" fmla="*/ 54 w 415"/>
                              <a:gd name="T91" fmla="*/ 39 h 547"/>
                              <a:gd name="T92" fmla="*/ 293 w 415"/>
                              <a:gd name="T93" fmla="*/ 278 h 547"/>
                              <a:gd name="T94" fmla="*/ 283 w 415"/>
                              <a:gd name="T95" fmla="*/ 278 h 547"/>
                              <a:gd name="T96" fmla="*/ 225 w 415"/>
                              <a:gd name="T97" fmla="*/ 282 h 547"/>
                              <a:gd name="T98" fmla="*/ 179 w 415"/>
                              <a:gd name="T99" fmla="*/ 293 h 547"/>
                              <a:gd name="T100" fmla="*/ 143 w 415"/>
                              <a:gd name="T101" fmla="*/ 311 h 547"/>
                              <a:gd name="T102" fmla="*/ 122 w 415"/>
                              <a:gd name="T103" fmla="*/ 339 h 547"/>
                              <a:gd name="T104" fmla="*/ 115 w 415"/>
                              <a:gd name="T105" fmla="*/ 379 h 547"/>
                              <a:gd name="T106" fmla="*/ 122 w 415"/>
                              <a:gd name="T107" fmla="*/ 414 h 547"/>
                              <a:gd name="T108" fmla="*/ 136 w 415"/>
                              <a:gd name="T109" fmla="*/ 439 h 547"/>
                              <a:gd name="T110" fmla="*/ 161 w 415"/>
                              <a:gd name="T111" fmla="*/ 454 h 547"/>
                              <a:gd name="T112" fmla="*/ 193 w 415"/>
                              <a:gd name="T113" fmla="*/ 461 h 547"/>
                              <a:gd name="T114" fmla="*/ 233 w 415"/>
                              <a:gd name="T115" fmla="*/ 454 h 547"/>
                              <a:gd name="T116" fmla="*/ 261 w 415"/>
                              <a:gd name="T117" fmla="*/ 436 h 547"/>
                              <a:gd name="T118" fmla="*/ 279 w 415"/>
                              <a:gd name="T119" fmla="*/ 404 h 547"/>
                              <a:gd name="T120" fmla="*/ 290 w 415"/>
                              <a:gd name="T121" fmla="*/ 361 h 547"/>
                              <a:gd name="T122" fmla="*/ 293 w 415"/>
                              <a:gd name="T123" fmla="*/ 311 h 547"/>
                              <a:gd name="T124" fmla="*/ 293 w 415"/>
                              <a:gd name="T125" fmla="*/ 278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15" h="547">
                                <a:moveTo>
                                  <a:pt x="54" y="39"/>
                                </a:moveTo>
                                <a:lnTo>
                                  <a:pt x="82" y="25"/>
                                </a:lnTo>
                                <a:lnTo>
                                  <a:pt x="118" y="14"/>
                                </a:lnTo>
                                <a:lnTo>
                                  <a:pt x="161" y="3"/>
                                </a:lnTo>
                                <a:lnTo>
                                  <a:pt x="215" y="0"/>
                                </a:lnTo>
                                <a:lnTo>
                                  <a:pt x="272" y="3"/>
                                </a:lnTo>
                                <a:lnTo>
                                  <a:pt x="322" y="17"/>
                                </a:lnTo>
                                <a:lnTo>
                                  <a:pt x="354" y="42"/>
                                </a:lnTo>
                                <a:lnTo>
                                  <a:pt x="379" y="71"/>
                                </a:lnTo>
                                <a:lnTo>
                                  <a:pt x="397" y="110"/>
                                </a:lnTo>
                                <a:lnTo>
                                  <a:pt x="404" y="160"/>
                                </a:lnTo>
                                <a:lnTo>
                                  <a:pt x="408" y="214"/>
                                </a:lnTo>
                                <a:lnTo>
                                  <a:pt x="408" y="447"/>
                                </a:lnTo>
                                <a:lnTo>
                                  <a:pt x="408" y="500"/>
                                </a:lnTo>
                                <a:lnTo>
                                  <a:pt x="415" y="539"/>
                                </a:lnTo>
                                <a:lnTo>
                                  <a:pt x="304" y="539"/>
                                </a:lnTo>
                                <a:lnTo>
                                  <a:pt x="297" y="504"/>
                                </a:lnTo>
                                <a:lnTo>
                                  <a:pt x="297" y="468"/>
                                </a:lnTo>
                                <a:lnTo>
                                  <a:pt x="293" y="468"/>
                                </a:lnTo>
                                <a:lnTo>
                                  <a:pt x="272" y="497"/>
                                </a:lnTo>
                                <a:lnTo>
                                  <a:pt x="240" y="525"/>
                                </a:lnTo>
                                <a:lnTo>
                                  <a:pt x="200" y="543"/>
                                </a:lnTo>
                                <a:lnTo>
                                  <a:pt x="154" y="547"/>
                                </a:lnTo>
                                <a:lnTo>
                                  <a:pt x="107" y="539"/>
                                </a:lnTo>
                                <a:lnTo>
                                  <a:pt x="65" y="522"/>
                                </a:lnTo>
                                <a:lnTo>
                                  <a:pt x="32" y="489"/>
                                </a:lnTo>
                                <a:lnTo>
                                  <a:pt x="11" y="447"/>
                                </a:lnTo>
                                <a:lnTo>
                                  <a:pt x="0" y="393"/>
                                </a:lnTo>
                                <a:lnTo>
                                  <a:pt x="7" y="336"/>
                                </a:lnTo>
                                <a:lnTo>
                                  <a:pt x="29" y="293"/>
                                </a:lnTo>
                                <a:lnTo>
                                  <a:pt x="57" y="261"/>
                                </a:lnTo>
                                <a:lnTo>
                                  <a:pt x="97" y="236"/>
                                </a:lnTo>
                                <a:lnTo>
                                  <a:pt x="147" y="221"/>
                                </a:lnTo>
                                <a:lnTo>
                                  <a:pt x="204" y="214"/>
                                </a:lnTo>
                                <a:lnTo>
                                  <a:pt x="268" y="210"/>
                                </a:lnTo>
                                <a:lnTo>
                                  <a:pt x="293" y="210"/>
                                </a:lnTo>
                                <a:lnTo>
                                  <a:pt x="293" y="193"/>
                                </a:lnTo>
                                <a:lnTo>
                                  <a:pt x="290" y="160"/>
                                </a:lnTo>
                                <a:lnTo>
                                  <a:pt x="279" y="132"/>
                                </a:lnTo>
                                <a:lnTo>
                                  <a:pt x="261" y="110"/>
                                </a:lnTo>
                                <a:lnTo>
                                  <a:pt x="236" y="96"/>
                                </a:lnTo>
                                <a:lnTo>
                                  <a:pt x="197" y="89"/>
                                </a:lnTo>
                                <a:lnTo>
                                  <a:pt x="140" y="100"/>
                                </a:lnTo>
                                <a:lnTo>
                                  <a:pt x="93" y="118"/>
                                </a:lnTo>
                                <a:lnTo>
                                  <a:pt x="61" y="143"/>
                                </a:lnTo>
                                <a:lnTo>
                                  <a:pt x="54" y="39"/>
                                </a:lnTo>
                                <a:close/>
                                <a:moveTo>
                                  <a:pt x="293" y="278"/>
                                </a:moveTo>
                                <a:lnTo>
                                  <a:pt x="283" y="278"/>
                                </a:lnTo>
                                <a:lnTo>
                                  <a:pt x="225" y="282"/>
                                </a:lnTo>
                                <a:lnTo>
                                  <a:pt x="179" y="293"/>
                                </a:lnTo>
                                <a:lnTo>
                                  <a:pt x="143" y="311"/>
                                </a:lnTo>
                                <a:lnTo>
                                  <a:pt x="122" y="339"/>
                                </a:lnTo>
                                <a:lnTo>
                                  <a:pt x="115" y="379"/>
                                </a:lnTo>
                                <a:lnTo>
                                  <a:pt x="122" y="414"/>
                                </a:lnTo>
                                <a:lnTo>
                                  <a:pt x="136" y="439"/>
                                </a:lnTo>
                                <a:lnTo>
                                  <a:pt x="161" y="454"/>
                                </a:lnTo>
                                <a:lnTo>
                                  <a:pt x="193" y="461"/>
                                </a:lnTo>
                                <a:lnTo>
                                  <a:pt x="233" y="454"/>
                                </a:lnTo>
                                <a:lnTo>
                                  <a:pt x="261" y="436"/>
                                </a:lnTo>
                                <a:lnTo>
                                  <a:pt x="279" y="404"/>
                                </a:lnTo>
                                <a:lnTo>
                                  <a:pt x="290" y="361"/>
                                </a:lnTo>
                                <a:lnTo>
                                  <a:pt x="293" y="311"/>
                                </a:lnTo>
                                <a:lnTo>
                                  <a:pt x="293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65"/>
                        <wps:cNvSpPr>
                          <a:spLocks noChangeAspect="1"/>
                        </wps:cNvSpPr>
                        <wps:spPr bwMode="auto">
                          <a:xfrm>
                            <a:off x="6733" y="1437"/>
                            <a:ext cx="304" cy="691"/>
                          </a:xfrm>
                          <a:custGeom>
                            <a:avLst/>
                            <a:gdLst>
                              <a:gd name="T0" fmla="*/ 79 w 304"/>
                              <a:gd name="T1" fmla="*/ 40 h 691"/>
                              <a:gd name="T2" fmla="*/ 201 w 304"/>
                              <a:gd name="T3" fmla="*/ 0 h 691"/>
                              <a:gd name="T4" fmla="*/ 201 w 304"/>
                              <a:gd name="T5" fmla="*/ 151 h 691"/>
                              <a:gd name="T6" fmla="*/ 304 w 304"/>
                              <a:gd name="T7" fmla="*/ 151 h 691"/>
                              <a:gd name="T8" fmla="*/ 304 w 304"/>
                              <a:gd name="T9" fmla="*/ 244 h 691"/>
                              <a:gd name="T10" fmla="*/ 201 w 304"/>
                              <a:gd name="T11" fmla="*/ 244 h 691"/>
                              <a:gd name="T12" fmla="*/ 201 w 304"/>
                              <a:gd name="T13" fmla="*/ 523 h 691"/>
                              <a:gd name="T14" fmla="*/ 204 w 304"/>
                              <a:gd name="T15" fmla="*/ 558 h 691"/>
                              <a:gd name="T16" fmla="*/ 215 w 304"/>
                              <a:gd name="T17" fmla="*/ 580 h 691"/>
                              <a:gd name="T18" fmla="*/ 233 w 304"/>
                              <a:gd name="T19" fmla="*/ 591 h 691"/>
                              <a:gd name="T20" fmla="*/ 258 w 304"/>
                              <a:gd name="T21" fmla="*/ 594 h 691"/>
                              <a:gd name="T22" fmla="*/ 272 w 304"/>
                              <a:gd name="T23" fmla="*/ 594 h 691"/>
                              <a:gd name="T24" fmla="*/ 283 w 304"/>
                              <a:gd name="T25" fmla="*/ 591 h 691"/>
                              <a:gd name="T26" fmla="*/ 294 w 304"/>
                              <a:gd name="T27" fmla="*/ 587 h 691"/>
                              <a:gd name="T28" fmla="*/ 304 w 304"/>
                              <a:gd name="T29" fmla="*/ 583 h 691"/>
                              <a:gd name="T30" fmla="*/ 304 w 304"/>
                              <a:gd name="T31" fmla="*/ 673 h 691"/>
                              <a:gd name="T32" fmla="*/ 268 w 304"/>
                              <a:gd name="T33" fmla="*/ 687 h 691"/>
                              <a:gd name="T34" fmla="*/ 222 w 304"/>
                              <a:gd name="T35" fmla="*/ 691 h 691"/>
                              <a:gd name="T36" fmla="*/ 179 w 304"/>
                              <a:gd name="T37" fmla="*/ 687 h 691"/>
                              <a:gd name="T38" fmla="*/ 143 w 304"/>
                              <a:gd name="T39" fmla="*/ 676 h 691"/>
                              <a:gd name="T40" fmla="*/ 115 w 304"/>
                              <a:gd name="T41" fmla="*/ 655 h 691"/>
                              <a:gd name="T42" fmla="*/ 97 w 304"/>
                              <a:gd name="T43" fmla="*/ 626 h 691"/>
                              <a:gd name="T44" fmla="*/ 83 w 304"/>
                              <a:gd name="T45" fmla="*/ 587 h 691"/>
                              <a:gd name="T46" fmla="*/ 79 w 304"/>
                              <a:gd name="T47" fmla="*/ 537 h 691"/>
                              <a:gd name="T48" fmla="*/ 79 w 304"/>
                              <a:gd name="T49" fmla="*/ 244 h 691"/>
                              <a:gd name="T50" fmla="*/ 0 w 304"/>
                              <a:gd name="T51" fmla="*/ 244 h 691"/>
                              <a:gd name="T52" fmla="*/ 0 w 304"/>
                              <a:gd name="T53" fmla="*/ 151 h 691"/>
                              <a:gd name="T54" fmla="*/ 79 w 304"/>
                              <a:gd name="T55" fmla="*/ 151 h 691"/>
                              <a:gd name="T56" fmla="*/ 79 w 304"/>
                              <a:gd name="T57" fmla="*/ 40 h 6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04" h="691">
                                <a:moveTo>
                                  <a:pt x="79" y="40"/>
                                </a:moveTo>
                                <a:lnTo>
                                  <a:pt x="201" y="0"/>
                                </a:lnTo>
                                <a:lnTo>
                                  <a:pt x="201" y="151"/>
                                </a:lnTo>
                                <a:lnTo>
                                  <a:pt x="304" y="151"/>
                                </a:lnTo>
                                <a:lnTo>
                                  <a:pt x="304" y="244"/>
                                </a:lnTo>
                                <a:lnTo>
                                  <a:pt x="201" y="244"/>
                                </a:lnTo>
                                <a:lnTo>
                                  <a:pt x="201" y="523"/>
                                </a:lnTo>
                                <a:lnTo>
                                  <a:pt x="204" y="558"/>
                                </a:lnTo>
                                <a:lnTo>
                                  <a:pt x="215" y="580"/>
                                </a:lnTo>
                                <a:lnTo>
                                  <a:pt x="233" y="591"/>
                                </a:lnTo>
                                <a:lnTo>
                                  <a:pt x="258" y="594"/>
                                </a:lnTo>
                                <a:lnTo>
                                  <a:pt x="272" y="594"/>
                                </a:lnTo>
                                <a:lnTo>
                                  <a:pt x="283" y="591"/>
                                </a:lnTo>
                                <a:lnTo>
                                  <a:pt x="294" y="587"/>
                                </a:lnTo>
                                <a:lnTo>
                                  <a:pt x="304" y="583"/>
                                </a:lnTo>
                                <a:lnTo>
                                  <a:pt x="304" y="673"/>
                                </a:lnTo>
                                <a:lnTo>
                                  <a:pt x="268" y="687"/>
                                </a:lnTo>
                                <a:lnTo>
                                  <a:pt x="222" y="691"/>
                                </a:lnTo>
                                <a:lnTo>
                                  <a:pt x="179" y="687"/>
                                </a:lnTo>
                                <a:lnTo>
                                  <a:pt x="143" y="676"/>
                                </a:lnTo>
                                <a:lnTo>
                                  <a:pt x="115" y="655"/>
                                </a:lnTo>
                                <a:lnTo>
                                  <a:pt x="97" y="626"/>
                                </a:lnTo>
                                <a:lnTo>
                                  <a:pt x="83" y="587"/>
                                </a:lnTo>
                                <a:lnTo>
                                  <a:pt x="79" y="537"/>
                                </a:lnTo>
                                <a:lnTo>
                                  <a:pt x="79" y="244"/>
                                </a:lnTo>
                                <a:lnTo>
                                  <a:pt x="0" y="244"/>
                                </a:lnTo>
                                <a:lnTo>
                                  <a:pt x="0" y="151"/>
                                </a:lnTo>
                                <a:lnTo>
                                  <a:pt x="79" y="151"/>
                                </a:lnTo>
                                <a:lnTo>
                                  <a:pt x="79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66"/>
                        <wps:cNvSpPr>
                          <a:spLocks noChangeAspect="1" noEditPoints="1"/>
                        </wps:cNvSpPr>
                        <wps:spPr bwMode="auto">
                          <a:xfrm>
                            <a:off x="7119" y="1362"/>
                            <a:ext cx="140" cy="758"/>
                          </a:xfrm>
                          <a:custGeom>
                            <a:avLst/>
                            <a:gdLst>
                              <a:gd name="T0" fmla="*/ 0 w 140"/>
                              <a:gd name="T1" fmla="*/ 0 h 758"/>
                              <a:gd name="T2" fmla="*/ 126 w 140"/>
                              <a:gd name="T3" fmla="*/ 0 h 758"/>
                              <a:gd name="T4" fmla="*/ 126 w 140"/>
                              <a:gd name="T5" fmla="*/ 126 h 758"/>
                              <a:gd name="T6" fmla="*/ 0 w 140"/>
                              <a:gd name="T7" fmla="*/ 126 h 758"/>
                              <a:gd name="T8" fmla="*/ 0 w 140"/>
                              <a:gd name="T9" fmla="*/ 0 h 758"/>
                              <a:gd name="T10" fmla="*/ 15 w 140"/>
                              <a:gd name="T11" fmla="*/ 226 h 758"/>
                              <a:gd name="T12" fmla="*/ 140 w 140"/>
                              <a:gd name="T13" fmla="*/ 226 h 758"/>
                              <a:gd name="T14" fmla="*/ 140 w 140"/>
                              <a:gd name="T15" fmla="*/ 758 h 758"/>
                              <a:gd name="T16" fmla="*/ 15 w 140"/>
                              <a:gd name="T17" fmla="*/ 758 h 758"/>
                              <a:gd name="T18" fmla="*/ 15 w 140"/>
                              <a:gd name="T19" fmla="*/ 226 h 7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0" h="75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126" y="126"/>
                                </a:lnTo>
                                <a:lnTo>
                                  <a:pt x="0" y="12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5" y="226"/>
                                </a:moveTo>
                                <a:lnTo>
                                  <a:pt x="140" y="226"/>
                                </a:lnTo>
                                <a:lnTo>
                                  <a:pt x="140" y="758"/>
                                </a:lnTo>
                                <a:lnTo>
                                  <a:pt x="15" y="758"/>
                                </a:lnTo>
                                <a:lnTo>
                                  <a:pt x="15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6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52" y="1581"/>
                            <a:ext cx="443" cy="547"/>
                          </a:xfrm>
                          <a:custGeom>
                            <a:avLst/>
                            <a:gdLst>
                              <a:gd name="T0" fmla="*/ 221 w 443"/>
                              <a:gd name="T1" fmla="*/ 0 h 547"/>
                              <a:gd name="T2" fmla="*/ 261 w 443"/>
                              <a:gd name="T3" fmla="*/ 3 h 547"/>
                              <a:gd name="T4" fmla="*/ 300 w 443"/>
                              <a:gd name="T5" fmla="*/ 10 h 547"/>
                              <a:gd name="T6" fmla="*/ 339 w 443"/>
                              <a:gd name="T7" fmla="*/ 28 h 547"/>
                              <a:gd name="T8" fmla="*/ 371 w 443"/>
                              <a:gd name="T9" fmla="*/ 53 h 547"/>
                              <a:gd name="T10" fmla="*/ 400 w 443"/>
                              <a:gd name="T11" fmla="*/ 92 h 547"/>
                              <a:gd name="T12" fmla="*/ 425 w 443"/>
                              <a:gd name="T13" fmla="*/ 139 h 547"/>
                              <a:gd name="T14" fmla="*/ 439 w 443"/>
                              <a:gd name="T15" fmla="*/ 200 h 547"/>
                              <a:gd name="T16" fmla="*/ 443 w 443"/>
                              <a:gd name="T17" fmla="*/ 271 h 547"/>
                              <a:gd name="T18" fmla="*/ 439 w 443"/>
                              <a:gd name="T19" fmla="*/ 350 h 547"/>
                              <a:gd name="T20" fmla="*/ 425 w 443"/>
                              <a:gd name="T21" fmla="*/ 411 h 547"/>
                              <a:gd name="T22" fmla="*/ 400 w 443"/>
                              <a:gd name="T23" fmla="*/ 457 h 547"/>
                              <a:gd name="T24" fmla="*/ 371 w 443"/>
                              <a:gd name="T25" fmla="*/ 493 h 547"/>
                              <a:gd name="T26" fmla="*/ 339 w 443"/>
                              <a:gd name="T27" fmla="*/ 518 h 547"/>
                              <a:gd name="T28" fmla="*/ 300 w 443"/>
                              <a:gd name="T29" fmla="*/ 536 h 547"/>
                              <a:gd name="T30" fmla="*/ 261 w 443"/>
                              <a:gd name="T31" fmla="*/ 547 h 547"/>
                              <a:gd name="T32" fmla="*/ 221 w 443"/>
                              <a:gd name="T33" fmla="*/ 547 h 547"/>
                              <a:gd name="T34" fmla="*/ 182 w 443"/>
                              <a:gd name="T35" fmla="*/ 547 h 547"/>
                              <a:gd name="T36" fmla="*/ 143 w 443"/>
                              <a:gd name="T37" fmla="*/ 536 h 547"/>
                              <a:gd name="T38" fmla="*/ 107 w 443"/>
                              <a:gd name="T39" fmla="*/ 518 h 547"/>
                              <a:gd name="T40" fmla="*/ 71 w 443"/>
                              <a:gd name="T41" fmla="*/ 493 h 547"/>
                              <a:gd name="T42" fmla="*/ 43 w 443"/>
                              <a:gd name="T43" fmla="*/ 457 h 547"/>
                              <a:gd name="T44" fmla="*/ 18 w 443"/>
                              <a:gd name="T45" fmla="*/ 411 h 547"/>
                              <a:gd name="T46" fmla="*/ 3 w 443"/>
                              <a:gd name="T47" fmla="*/ 350 h 547"/>
                              <a:gd name="T48" fmla="*/ 0 w 443"/>
                              <a:gd name="T49" fmla="*/ 271 h 547"/>
                              <a:gd name="T50" fmla="*/ 3 w 443"/>
                              <a:gd name="T51" fmla="*/ 200 h 547"/>
                              <a:gd name="T52" fmla="*/ 18 w 443"/>
                              <a:gd name="T53" fmla="*/ 139 h 547"/>
                              <a:gd name="T54" fmla="*/ 43 w 443"/>
                              <a:gd name="T55" fmla="*/ 92 h 547"/>
                              <a:gd name="T56" fmla="*/ 71 w 443"/>
                              <a:gd name="T57" fmla="*/ 53 h 547"/>
                              <a:gd name="T58" fmla="*/ 107 w 443"/>
                              <a:gd name="T59" fmla="*/ 28 h 547"/>
                              <a:gd name="T60" fmla="*/ 143 w 443"/>
                              <a:gd name="T61" fmla="*/ 10 h 547"/>
                              <a:gd name="T62" fmla="*/ 182 w 443"/>
                              <a:gd name="T63" fmla="*/ 3 h 547"/>
                              <a:gd name="T64" fmla="*/ 221 w 443"/>
                              <a:gd name="T65" fmla="*/ 0 h 547"/>
                              <a:gd name="T66" fmla="*/ 221 w 443"/>
                              <a:gd name="T67" fmla="*/ 457 h 547"/>
                              <a:gd name="T68" fmla="*/ 257 w 443"/>
                              <a:gd name="T69" fmla="*/ 450 h 547"/>
                              <a:gd name="T70" fmla="*/ 282 w 443"/>
                              <a:gd name="T71" fmla="*/ 429 h 547"/>
                              <a:gd name="T72" fmla="*/ 300 w 443"/>
                              <a:gd name="T73" fmla="*/ 396 h 547"/>
                              <a:gd name="T74" fmla="*/ 311 w 443"/>
                              <a:gd name="T75" fmla="*/ 361 h 547"/>
                              <a:gd name="T76" fmla="*/ 318 w 443"/>
                              <a:gd name="T77" fmla="*/ 318 h 547"/>
                              <a:gd name="T78" fmla="*/ 318 w 443"/>
                              <a:gd name="T79" fmla="*/ 271 h 547"/>
                              <a:gd name="T80" fmla="*/ 318 w 443"/>
                              <a:gd name="T81" fmla="*/ 228 h 547"/>
                              <a:gd name="T82" fmla="*/ 311 w 443"/>
                              <a:gd name="T83" fmla="*/ 185 h 547"/>
                              <a:gd name="T84" fmla="*/ 300 w 443"/>
                              <a:gd name="T85" fmla="*/ 150 h 547"/>
                              <a:gd name="T86" fmla="*/ 282 w 443"/>
                              <a:gd name="T87" fmla="*/ 118 h 547"/>
                              <a:gd name="T88" fmla="*/ 257 w 443"/>
                              <a:gd name="T89" fmla="*/ 96 h 547"/>
                              <a:gd name="T90" fmla="*/ 221 w 443"/>
                              <a:gd name="T91" fmla="*/ 89 h 547"/>
                              <a:gd name="T92" fmla="*/ 189 w 443"/>
                              <a:gd name="T93" fmla="*/ 96 h 547"/>
                              <a:gd name="T94" fmla="*/ 161 w 443"/>
                              <a:gd name="T95" fmla="*/ 118 h 547"/>
                              <a:gd name="T96" fmla="*/ 143 w 443"/>
                              <a:gd name="T97" fmla="*/ 150 h 547"/>
                              <a:gd name="T98" fmla="*/ 132 w 443"/>
                              <a:gd name="T99" fmla="*/ 185 h 547"/>
                              <a:gd name="T100" fmla="*/ 125 w 443"/>
                              <a:gd name="T101" fmla="*/ 228 h 547"/>
                              <a:gd name="T102" fmla="*/ 125 w 443"/>
                              <a:gd name="T103" fmla="*/ 271 h 547"/>
                              <a:gd name="T104" fmla="*/ 125 w 443"/>
                              <a:gd name="T105" fmla="*/ 318 h 547"/>
                              <a:gd name="T106" fmla="*/ 132 w 443"/>
                              <a:gd name="T107" fmla="*/ 361 h 547"/>
                              <a:gd name="T108" fmla="*/ 143 w 443"/>
                              <a:gd name="T109" fmla="*/ 396 h 547"/>
                              <a:gd name="T110" fmla="*/ 161 w 443"/>
                              <a:gd name="T111" fmla="*/ 429 h 547"/>
                              <a:gd name="T112" fmla="*/ 189 w 443"/>
                              <a:gd name="T113" fmla="*/ 450 h 547"/>
                              <a:gd name="T114" fmla="*/ 221 w 443"/>
                              <a:gd name="T115" fmla="*/ 457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43" h="547">
                                <a:moveTo>
                                  <a:pt x="221" y="0"/>
                                </a:moveTo>
                                <a:lnTo>
                                  <a:pt x="261" y="3"/>
                                </a:lnTo>
                                <a:lnTo>
                                  <a:pt x="300" y="10"/>
                                </a:lnTo>
                                <a:lnTo>
                                  <a:pt x="339" y="28"/>
                                </a:lnTo>
                                <a:lnTo>
                                  <a:pt x="371" y="53"/>
                                </a:lnTo>
                                <a:lnTo>
                                  <a:pt x="400" y="92"/>
                                </a:lnTo>
                                <a:lnTo>
                                  <a:pt x="425" y="139"/>
                                </a:lnTo>
                                <a:lnTo>
                                  <a:pt x="439" y="200"/>
                                </a:lnTo>
                                <a:lnTo>
                                  <a:pt x="443" y="271"/>
                                </a:lnTo>
                                <a:lnTo>
                                  <a:pt x="439" y="350"/>
                                </a:lnTo>
                                <a:lnTo>
                                  <a:pt x="425" y="411"/>
                                </a:lnTo>
                                <a:lnTo>
                                  <a:pt x="400" y="457"/>
                                </a:lnTo>
                                <a:lnTo>
                                  <a:pt x="371" y="493"/>
                                </a:lnTo>
                                <a:lnTo>
                                  <a:pt x="339" y="518"/>
                                </a:lnTo>
                                <a:lnTo>
                                  <a:pt x="300" y="536"/>
                                </a:lnTo>
                                <a:lnTo>
                                  <a:pt x="261" y="547"/>
                                </a:lnTo>
                                <a:lnTo>
                                  <a:pt x="221" y="547"/>
                                </a:lnTo>
                                <a:lnTo>
                                  <a:pt x="182" y="547"/>
                                </a:lnTo>
                                <a:lnTo>
                                  <a:pt x="143" y="536"/>
                                </a:lnTo>
                                <a:lnTo>
                                  <a:pt x="107" y="518"/>
                                </a:lnTo>
                                <a:lnTo>
                                  <a:pt x="71" y="493"/>
                                </a:lnTo>
                                <a:lnTo>
                                  <a:pt x="43" y="457"/>
                                </a:lnTo>
                                <a:lnTo>
                                  <a:pt x="18" y="411"/>
                                </a:lnTo>
                                <a:lnTo>
                                  <a:pt x="3" y="350"/>
                                </a:lnTo>
                                <a:lnTo>
                                  <a:pt x="0" y="271"/>
                                </a:lnTo>
                                <a:lnTo>
                                  <a:pt x="3" y="200"/>
                                </a:lnTo>
                                <a:lnTo>
                                  <a:pt x="18" y="139"/>
                                </a:lnTo>
                                <a:lnTo>
                                  <a:pt x="43" y="92"/>
                                </a:lnTo>
                                <a:lnTo>
                                  <a:pt x="71" y="53"/>
                                </a:lnTo>
                                <a:lnTo>
                                  <a:pt x="107" y="28"/>
                                </a:lnTo>
                                <a:lnTo>
                                  <a:pt x="143" y="10"/>
                                </a:lnTo>
                                <a:lnTo>
                                  <a:pt x="182" y="3"/>
                                </a:lnTo>
                                <a:lnTo>
                                  <a:pt x="221" y="0"/>
                                </a:lnTo>
                                <a:close/>
                                <a:moveTo>
                                  <a:pt x="221" y="457"/>
                                </a:moveTo>
                                <a:lnTo>
                                  <a:pt x="257" y="450"/>
                                </a:lnTo>
                                <a:lnTo>
                                  <a:pt x="282" y="429"/>
                                </a:lnTo>
                                <a:lnTo>
                                  <a:pt x="300" y="396"/>
                                </a:lnTo>
                                <a:lnTo>
                                  <a:pt x="311" y="361"/>
                                </a:lnTo>
                                <a:lnTo>
                                  <a:pt x="318" y="318"/>
                                </a:lnTo>
                                <a:lnTo>
                                  <a:pt x="318" y="271"/>
                                </a:lnTo>
                                <a:lnTo>
                                  <a:pt x="318" y="228"/>
                                </a:lnTo>
                                <a:lnTo>
                                  <a:pt x="311" y="185"/>
                                </a:lnTo>
                                <a:lnTo>
                                  <a:pt x="300" y="150"/>
                                </a:lnTo>
                                <a:lnTo>
                                  <a:pt x="282" y="118"/>
                                </a:lnTo>
                                <a:lnTo>
                                  <a:pt x="257" y="96"/>
                                </a:lnTo>
                                <a:lnTo>
                                  <a:pt x="221" y="89"/>
                                </a:lnTo>
                                <a:lnTo>
                                  <a:pt x="189" y="96"/>
                                </a:lnTo>
                                <a:lnTo>
                                  <a:pt x="161" y="118"/>
                                </a:lnTo>
                                <a:lnTo>
                                  <a:pt x="143" y="150"/>
                                </a:lnTo>
                                <a:lnTo>
                                  <a:pt x="132" y="185"/>
                                </a:lnTo>
                                <a:lnTo>
                                  <a:pt x="125" y="228"/>
                                </a:lnTo>
                                <a:lnTo>
                                  <a:pt x="125" y="271"/>
                                </a:lnTo>
                                <a:lnTo>
                                  <a:pt x="125" y="318"/>
                                </a:lnTo>
                                <a:lnTo>
                                  <a:pt x="132" y="361"/>
                                </a:lnTo>
                                <a:lnTo>
                                  <a:pt x="143" y="396"/>
                                </a:lnTo>
                                <a:lnTo>
                                  <a:pt x="161" y="429"/>
                                </a:lnTo>
                                <a:lnTo>
                                  <a:pt x="189" y="450"/>
                                </a:lnTo>
                                <a:lnTo>
                                  <a:pt x="221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68"/>
                        <wps:cNvSpPr>
                          <a:spLocks noChangeAspect="1"/>
                        </wps:cNvSpPr>
                        <wps:spPr bwMode="auto">
                          <a:xfrm>
                            <a:off x="7899" y="1581"/>
                            <a:ext cx="403" cy="539"/>
                          </a:xfrm>
                          <a:custGeom>
                            <a:avLst/>
                            <a:gdLst>
                              <a:gd name="T0" fmla="*/ 3 w 403"/>
                              <a:gd name="T1" fmla="*/ 96 h 539"/>
                              <a:gd name="T2" fmla="*/ 3 w 403"/>
                              <a:gd name="T3" fmla="*/ 46 h 539"/>
                              <a:gd name="T4" fmla="*/ 0 w 403"/>
                              <a:gd name="T5" fmla="*/ 7 h 539"/>
                              <a:gd name="T6" fmla="*/ 114 w 403"/>
                              <a:gd name="T7" fmla="*/ 7 h 539"/>
                              <a:gd name="T8" fmla="*/ 118 w 403"/>
                              <a:gd name="T9" fmla="*/ 50 h 539"/>
                              <a:gd name="T10" fmla="*/ 118 w 403"/>
                              <a:gd name="T11" fmla="*/ 89 h 539"/>
                              <a:gd name="T12" fmla="*/ 121 w 403"/>
                              <a:gd name="T13" fmla="*/ 89 h 539"/>
                              <a:gd name="T14" fmla="*/ 121 w 403"/>
                              <a:gd name="T15" fmla="*/ 89 h 539"/>
                              <a:gd name="T16" fmla="*/ 132 w 403"/>
                              <a:gd name="T17" fmla="*/ 67 h 539"/>
                              <a:gd name="T18" fmla="*/ 150 w 403"/>
                              <a:gd name="T19" fmla="*/ 42 h 539"/>
                              <a:gd name="T20" fmla="*/ 178 w 403"/>
                              <a:gd name="T21" fmla="*/ 21 h 539"/>
                              <a:gd name="T22" fmla="*/ 210 w 403"/>
                              <a:gd name="T23" fmla="*/ 7 h 539"/>
                              <a:gd name="T24" fmla="*/ 253 w 403"/>
                              <a:gd name="T25" fmla="*/ 0 h 539"/>
                              <a:gd name="T26" fmla="*/ 307 w 403"/>
                              <a:gd name="T27" fmla="*/ 7 h 539"/>
                              <a:gd name="T28" fmla="*/ 346 w 403"/>
                              <a:gd name="T29" fmla="*/ 25 h 539"/>
                              <a:gd name="T30" fmla="*/ 371 w 403"/>
                              <a:gd name="T31" fmla="*/ 57 h 539"/>
                              <a:gd name="T32" fmla="*/ 393 w 403"/>
                              <a:gd name="T33" fmla="*/ 96 h 539"/>
                              <a:gd name="T34" fmla="*/ 400 w 403"/>
                              <a:gd name="T35" fmla="*/ 146 h 539"/>
                              <a:gd name="T36" fmla="*/ 403 w 403"/>
                              <a:gd name="T37" fmla="*/ 196 h 539"/>
                              <a:gd name="T38" fmla="*/ 403 w 403"/>
                              <a:gd name="T39" fmla="*/ 539 h 539"/>
                              <a:gd name="T40" fmla="*/ 282 w 403"/>
                              <a:gd name="T41" fmla="*/ 539 h 539"/>
                              <a:gd name="T42" fmla="*/ 282 w 403"/>
                              <a:gd name="T43" fmla="*/ 221 h 539"/>
                              <a:gd name="T44" fmla="*/ 278 w 403"/>
                              <a:gd name="T45" fmla="*/ 168 h 539"/>
                              <a:gd name="T46" fmla="*/ 268 w 403"/>
                              <a:gd name="T47" fmla="*/ 132 h 539"/>
                              <a:gd name="T48" fmla="*/ 246 w 403"/>
                              <a:gd name="T49" fmla="*/ 110 h 539"/>
                              <a:gd name="T50" fmla="*/ 214 w 403"/>
                              <a:gd name="T51" fmla="*/ 103 h 539"/>
                              <a:gd name="T52" fmla="*/ 178 w 403"/>
                              <a:gd name="T53" fmla="*/ 110 h 539"/>
                              <a:gd name="T54" fmla="*/ 153 w 403"/>
                              <a:gd name="T55" fmla="*/ 128 h 539"/>
                              <a:gd name="T56" fmla="*/ 139 w 403"/>
                              <a:gd name="T57" fmla="*/ 157 h 539"/>
                              <a:gd name="T58" fmla="*/ 128 w 403"/>
                              <a:gd name="T59" fmla="*/ 189 h 539"/>
                              <a:gd name="T60" fmla="*/ 125 w 403"/>
                              <a:gd name="T61" fmla="*/ 228 h 539"/>
                              <a:gd name="T62" fmla="*/ 125 w 403"/>
                              <a:gd name="T63" fmla="*/ 539 h 539"/>
                              <a:gd name="T64" fmla="*/ 3 w 403"/>
                              <a:gd name="T65" fmla="*/ 539 h 539"/>
                              <a:gd name="T66" fmla="*/ 3 w 403"/>
                              <a:gd name="T67" fmla="*/ 96 h 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03" h="539">
                                <a:moveTo>
                                  <a:pt x="3" y="96"/>
                                </a:moveTo>
                                <a:lnTo>
                                  <a:pt x="3" y="46"/>
                                </a:lnTo>
                                <a:lnTo>
                                  <a:pt x="0" y="7"/>
                                </a:lnTo>
                                <a:lnTo>
                                  <a:pt x="114" y="7"/>
                                </a:lnTo>
                                <a:lnTo>
                                  <a:pt x="118" y="50"/>
                                </a:lnTo>
                                <a:lnTo>
                                  <a:pt x="118" y="89"/>
                                </a:lnTo>
                                <a:lnTo>
                                  <a:pt x="121" y="89"/>
                                </a:lnTo>
                                <a:lnTo>
                                  <a:pt x="132" y="67"/>
                                </a:lnTo>
                                <a:lnTo>
                                  <a:pt x="150" y="42"/>
                                </a:lnTo>
                                <a:lnTo>
                                  <a:pt x="178" y="21"/>
                                </a:lnTo>
                                <a:lnTo>
                                  <a:pt x="210" y="7"/>
                                </a:lnTo>
                                <a:lnTo>
                                  <a:pt x="253" y="0"/>
                                </a:lnTo>
                                <a:lnTo>
                                  <a:pt x="307" y="7"/>
                                </a:lnTo>
                                <a:lnTo>
                                  <a:pt x="346" y="25"/>
                                </a:lnTo>
                                <a:lnTo>
                                  <a:pt x="371" y="57"/>
                                </a:lnTo>
                                <a:lnTo>
                                  <a:pt x="393" y="96"/>
                                </a:lnTo>
                                <a:lnTo>
                                  <a:pt x="400" y="146"/>
                                </a:lnTo>
                                <a:lnTo>
                                  <a:pt x="403" y="196"/>
                                </a:lnTo>
                                <a:lnTo>
                                  <a:pt x="403" y="539"/>
                                </a:lnTo>
                                <a:lnTo>
                                  <a:pt x="282" y="539"/>
                                </a:lnTo>
                                <a:lnTo>
                                  <a:pt x="282" y="221"/>
                                </a:lnTo>
                                <a:lnTo>
                                  <a:pt x="278" y="168"/>
                                </a:lnTo>
                                <a:lnTo>
                                  <a:pt x="268" y="132"/>
                                </a:lnTo>
                                <a:lnTo>
                                  <a:pt x="246" y="110"/>
                                </a:lnTo>
                                <a:lnTo>
                                  <a:pt x="214" y="103"/>
                                </a:lnTo>
                                <a:lnTo>
                                  <a:pt x="178" y="110"/>
                                </a:lnTo>
                                <a:lnTo>
                                  <a:pt x="153" y="128"/>
                                </a:lnTo>
                                <a:lnTo>
                                  <a:pt x="139" y="157"/>
                                </a:lnTo>
                                <a:lnTo>
                                  <a:pt x="128" y="189"/>
                                </a:lnTo>
                                <a:lnTo>
                                  <a:pt x="125" y="228"/>
                                </a:lnTo>
                                <a:lnTo>
                                  <a:pt x="125" y="539"/>
                                </a:lnTo>
                                <a:lnTo>
                                  <a:pt x="3" y="539"/>
                                </a:lnTo>
                                <a:lnTo>
                                  <a:pt x="3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7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1E7FB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09097C" id="Group 84" o:spid="_x0000_s1026" style="position:absolute;margin-left:338.25pt;margin-top:-13.2pt;width:130.4pt;height:40pt;z-index:251659264" coordsize="8302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">
              <o:lock v:ext="edit" aspectratio="t"/>
              <v:group id="Group 36" o:spid="_x0000_s1027" style="position:absolute;width:2884;height:2546" coordsize="2884,2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o:lock v:ext="edit" aspectratio="t"/>
                <v:shape id="Freeform 37" o:spid="_x0000_s1028" style="position:absolute;top:207;width:2884;height:2339;visibility:visible;mso-wrap-style:square;v-text-anchor:top" coordsize="2884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" path="m2345,258r46,46l2448,344r57,43l2552,430r-29,-93l2480,251r-60,-75l2348,115,2269,68,2184,36r46,43l2262,126r29,46l2316,219r29,39xm207,755r40,-72l286,626r43,-43l372,548r43,-33l457,487r40,-36l533,408r32,-50l590,290r-22,25l533,344r-43,25l440,397r-50,36l340,480r-47,53l254,601r18,-57l282,487r7,-61l297,362r14,-58l329,247r28,-46l297,258r-47,61l222,383r-18,64l197,512r,61l200,630r4,50l207,723r,32xm429,1395r3,46l432,1492r-3,57l429,1606r7,61l454,1728r36,64l443,1749r-53,-36l332,1681r-60,-32l211,1613r-54,-43l107,1520,64,1459r32,93l129,1627r43,61l214,1738r47,36l307,1803r50,21l404,1838r50,15l500,1863r43,11l579,1888r36,18l586,1860r-18,-43l558,1774r-8,-43l543,1685r-10,-50l522,1584r-22,-57l472,1463r-43,-68xm393,1670r-14,-75l372,1527r3,-61l382,1409r4,-53l390,1298r,-57l379,1173r-22,-71l350,1145r-10,39l329,1220r-11,39l307,1302r-7,50l297,1406r7,64l318,1545r-50,-82l218,1395r-54,-61l111,1281,64,1227,29,1177,,1120r7,89l25,1288r29,64l86,1409r39,50l168,1499r46,35l257,1567r43,28l340,1620r32,25l393,1670xm876,2089r-25,-36l836,2021r-14,-29l811,1960r-10,-32l783,1892r-18,-36l736,1813r-39,-46l650,1717r-64,-61l604,1688r7,36l618,1763r11,40l643,1849r22,50l704,1953r54,61l693,1981r-71,-21l550,1942r-71,-14l407,1913r-60,-21l289,1863r-50,-42l293,1903r54,64l407,2014r61,32l533,2064r60,10l654,2082r57,l761,2078r47,l843,2078r33,11xm2123,2014r57,-61l2216,1899r25,-50l2255,1803r7,-40l2269,1724r11,-36l2295,1656r-61,61l2184,1767r-36,46l2119,1856r-21,36l2084,1928r-15,32l2059,1992r-11,29l2030,2053r-21,36l2037,2078r40,l2123,2078r50,4l2230,2082r57,-8l2352,2064r60,-18l2473,2014r61,-47l2591,1903r50,-82l2595,1863r-57,29l2473,1913r-68,15l2334,1942r-72,18l2191,1981r-68,33xm2395,1792r32,-64l2448,1667r4,-61l2452,1549r,-57l2448,1441r7,-46l2412,1463r-32,64l2362,1584r-14,51l2341,1685r-7,46l2327,1774r-11,43l2295,1860r-26,46l2302,1888r39,-14l2384,1863r46,-10l2477,1838r50,-14l2573,1803r50,-29l2670,1738r43,-50l2752,1627r36,-75l2816,1459r-39,61l2727,1570r-57,43l2609,1649r-57,32l2491,1713r-54,36l2395,1792xm1980,2103r-100,-21l1783,2067r-85,-3l1605,2067r-86,15l1440,2107r-78,-25l1276,2067r-93,-3l1097,2067r-96,15l901,2103r-90,25l726,2146r-83,3l568,2142r-75,-25l565,2171r75,36l726,2232r92,7l926,2232r93,-15l1104,2192r86,-25l1272,2146r90,-7l1365,2139r-60,36l1247,2210r-43,36l1169,2278r-25,29l1126,2325r-4,3l1194,2339r3,-7l1212,2307r25,-32l1272,2239r43,-36l1372,2171r68,-22l1508,2171r57,32l1612,2239r36,36l1673,2307r14,25l1691,2339r71,-11l1755,2325r-14,-18l1716,2278r-36,-32l1633,2210r-53,-35l1515,2139r4,l1523,2139r85,7l1694,2167r82,25l1866,2217r89,15l2062,2239r97,-7l2241,2207r79,-36l2387,2117r-71,25l2237,2149r-78,-3l2073,2128r-93,-25xm368,834r-25,35l322,905r-25,32l272,969r-18,36l236,1048r-14,50l214,1159r,79l186,1148r-32,-75l122,1009,86,952,61,898,39,841,32,784,18,873r-4,75l21,1012r15,54l57,1112r25,43l111,1191r32,36l172,1259r28,32l225,1323r18,40l247,1291r10,-57l275,1180r22,-46l318,1084r22,-50l354,977r11,-65l368,834xm457,540r-14,18l429,573r-18,17l390,608r-33,29l311,680r-39,46l236,784r-29,64l186,919r-4,-64l175,787,161,716,150,644r-7,-71l147,501r17,-64l114,519,86,594,71,666r,64l82,787r14,54l118,891r25,46l161,977r18,35l186,1045r21,-65l232,927r29,-43l293,841r32,-43l361,751r32,-57l425,626r32,-86xm2698,919r-21,-71l2648,784r-35,-58l2570,680r-47,-43l2491,608r-21,-18l2452,573r-15,-15l2427,540r28,86l2488,694r35,57l2555,798r36,43l2620,884r32,43l2677,980r21,65l2706,1012r14,-35l2741,937r22,-46l2784,841r18,-54l2813,730r,-64l2798,594r-28,-75l2720,437r14,64l2738,573r-7,71l2720,716r-11,71l2698,855r,64xm2884,1120r-28,57l2816,1227r-46,54l2720,1334r-54,61l2613,1463r-47,82l2580,1470r4,-64l2584,1352r-7,-50l2566,1259r-11,-39l2541,1184r-11,-39l2527,1102r-25,71l2495,1241r-4,57l2495,1356r7,53l2509,1466r,61l2505,1595r-17,75l2513,1645r32,-25l2584,1595r39,-28l2670,1534r43,-35l2756,1459r39,-50l2831,1352r28,-64l2877,1209r7,-89xm2516,834r,78l2527,977r18,57l2566,1084r22,50l2609,1180r18,54l2638,1291r,72l2655,1323r26,-32l2709,1259r32,-32l2770,1191r28,-36l2827,1112r21,-46l2863,1012r7,-64l2866,873r-18,-89l2841,841r-18,57l2795,952r-32,57l2727,1073r-32,75l2670,1238r,-79l2663,1098r-15,-50l2630,1005r-21,-36l2588,937r-25,-32l2538,869r-22,-35xm536,258r32,-39l593,172r29,-46l654,79,697,36,611,68r-78,47l461,176r-57,75l357,337r-28,93l379,387r57,-43l490,304r46,-46xm2295,290r25,68l2352,408r35,43l2427,487r39,28l2509,548r43,35l2595,626r43,57l2677,755r-4,-32l2677,680r7,-50l2688,573r-4,-61l2677,447r-14,-64l2630,319r-42,-61l2527,201r28,46l2573,304r11,58l2595,426r7,61l2613,544r17,57l2591,533r-46,-53l2495,433r-54,-36l2395,369r-43,-25l2316,315r-21,-25xm1673,433r-72,-25l1526,394r,18l1526,426r68,14l1658,465r11,-14l1673,433xm1633,118r11,-7l1626,104r-50,-3l1565,111r-28,-3l1537,115r25,3l1587,122r21,-4l1633,118xm1540,1173r,-7l1533,1163r-7,-8l1512,1148r,7l1512,1166r-4,14l1508,1195r,10l1523,1198r10,-7l1540,1184r,-11xm976,551r,-7l979,533r-10,4l958,537r18,14xm747,326l861,440r-71,90l726,633,683,741,654,859,640,984r-161,l486,859,511,737,550,623,604,515,668,415r79,-89xm675,1227r-7,l658,1216r-47,-3l625,1230r-42,-7l593,1213r-10,-11l554,1216r-11,22l547,1284r36,82l600,1395r8,4l583,1348r-8,-28l583,1316r-4,-14l593,1302r25,39l625,1341r,-25l636,1320r,14l661,1341r11,-7l675,1338r,21l690,1370r11,4l733,1427r18,4l758,1406r50,78l868,1552,754,1670r-79,-89l611,1481,554,1374,515,1259,490,1141,479,1016r164,l650,1123r25,104xm836,1016r4,25l843,1062r-21,4l818,1087r-42,54l776,1213r-43,14l711,1227,686,1123,675,1016r161,xm876,1477r35,22l919,1502r-25,29l876,1509r-18,-17l876,1477xm1026,601r114,118l1108,762r-29,47l1072,805r-18,7l1047,812r-14,14l1054,823r18,-4l1072,823r-3,3l1051,837r-7,l1019,855r-25,l958,919r7,15l947,955r-3,29l868,984,883,876,911,776r50,-93l1026,601xm1144,1080r7,-3l1172,1095r-7,7l1187,1116r,-18l1197,1077r15,14l1226,1112r-25,4l1212,1141r17,-11l1229,1123r11,-7l1247,1080r18,29l1287,1138r-118,114l1122,1188r-36,-72l1069,1034r25,25l1115,1059r29,21xm976,959r3,-32l1001,916r32,3l1040,927r-4,28l1033,984r-39,l976,959xm922,1070r-14,25l879,1095r-7,-40l872,1016r47,l908,1055r14,15xm1033,1391r-18,-17l997,1352r4,-39l986,1273r-7,-64l961,1173r4,-25l944,1102r-22,-7l929,1070r-7,-18l929,1030r22,l961,1016r36,l1004,1027r-7,39l994,1073r14,32l997,1109r-7,-7l990,1105r4,18l1004,1145r7,l1015,1123r-7,-7l1008,1105r,-28l1015,1030r-7,-14l1033,1016r11,71l1069,1159r35,61l1147,1277r-114,114xm2019,1549r72,-90l2155,1363r47,-111l2230,1138r14,-122l2405,1016r-10,125l2370,1259r-40,115l2277,1477r-65,100l2134,1667,2019,1549xm1973,1506r14,-14l1973,1427r-7,-3l1969,1413r-25,-7l1937,1427r-3,29l1930,1463r-50,-50l1948,1327r50,-97l2034,1127r14,-111l2212,1016r-14,118l2169,1245r-42,103l2066,1441r-72,86l1973,1506xm1830,1660r14,-36l1837,1610r25,-18l1862,1577r-21,-10l1858,1534r22,-32l1858,1477r-17,l1826,1459r15,-10l1855,1434r118,115l1905,1610r-75,50xm1805,1338r-14,-15l1801,1306r18,-29l1812,1266r11,-21l1819,1223r-3,-21l1801,1198r-7,11l1787,1209r18,-32l1819,1148r18,-7l1844,1130r4,4l1858,1123r-7,-11l1858,1112r11,4l1894,1116r18,-7l1951,1098r-7,-14l1941,1070r21,7l1969,1073r-3,-18l1941,1066r-29,-4l1891,1016r125,l2001,1120r-32,100l1919,1309r-64,79l1841,1370r7,-22l1833,1298r-28,40xm1748,723l1862,605r39,46l1934,701r-15,4l1919,730r47,28l1980,794r11,40l1984,844r-15,7l1966,876r-11,8l1944,894r-7,-3l1919,891r11,-15l1937,844r11,-7l1916,809r-25,7l1887,837r-14,18l1855,841r-4,-15l1858,823r8,7l1873,830r-4,-18l1858,812r,7l1851,819r-35,-39l1801,769r7,-3l1819,758r-11,-3l1805,758r-4,l1798,758r-4,l1801,769r-18,l1766,744r-18,-21xm1766,1352r-36,-7l1719,1348r-21,-17l1680,1327r14,-11l1708,1306r29,17l1758,1338r11,10l1766,1352xm1701,809r15,-4l1716,801r-15,-7l1705,762r18,-18l1741,762r14,22l1748,801r-15,-10l1719,794r7,11l1733,805r-7,18l1723,816r-22,-7xm1898,923r32,-18l1959,902r7,-15l1980,876r7,-14l1994,837r4,14l2001,866r-17,46l1984,927r21,-29l2012,941r4,43l1873,984r-4,-15l1884,959r3,-11l1894,944r22,-3l1916,934r-18,-11xm1934,537r39,3l1980,551r-4,18l2030,601r11,l2112,680r29,-11l2177,769r25,104l2212,984r-164,l2044,919r-14,-60l2041,848r7,-50l2041,741r-18,-61l1976,612r11,3l1994,612r-39,-25l1955,594r36,54l2012,691r14,42l2030,762r7,47l2026,812r-3,-3l2023,805r-4,-7l2016,791r-7,-7l2005,776r,-7l2012,758r-14,-21l1998,719r-11,-14l1976,708r-7,-14l1962,683r7,4l1973,683r-7,-10l1976,669r-3,-7l1959,669r3,-25l1955,637r-11,21l1916,619r-29,-36l1934,537xm2141,326r75,93l2280,515r54,108l2373,737r25,122l2409,984r-165,l2234,859,2202,744,2159,633r,-3l2169,637r4,-11l2144,576r-35,-46l2069,494r-21,-25l2023,444,2141,326xm1658,1302r,xm1444,1992r146,-11l1730,1949r132,-50l1984,1831r114,-86l2194,1649r86,-111l2348,1413r50,-132l2430,1141r11,-147l2430,855,2402,723,2359,598,2298,480,2223,372r-89,-96l2034,190,1923,118,1805,65,1676,22,1544,r,4l1544,8r-4,10l1537,33r132,21l1794,93r118,58l2019,222r100,82l2009,415r3,-21l1998,390r-22,-3l1984,376r-15,-47l1941,301r-86,-47l1848,261r-15,8l1858,311r15,51l1876,412r,10l1876,430r43,53l1901,490r11,18l1876,548r-14,-29l1848,548r-15,25l1837,580r4,3l1726,698r-14,-11l1701,680r-14,7l1669,694r4,4l1680,701r-7,4l1658,716r-3,10l1644,719r-21,7l1626,737r18,-4l1655,733r3,-3l1665,723r4,-4l1683,716r11,l1698,719r3,l1655,766r-4,-4l1605,769r-11,11l1583,784r29,-29l1601,748r-28,36l1583,784r,14l1590,801r4,15l1576,812r-18,4l1519,794r,15l1515,837r,43l1515,927r,39l1558,980r40,18l1637,1020r32,28l1698,1084r14,39l1719,1173r-7,54l1687,1270r-39,39l1644,1309r,4l1598,1334r-47,18l1505,1366r,11l1505,1399r,25l1505,1445r,11l1537,1470r28,22l1598,1517r25,32l1640,1584r11,47l1655,1692r-4,14l1651,1717r-7,11l1640,1735r-7,3l1626,1738r-64,15l1498,1760r,18l1498,1792r114,-14l1719,1745r100,-42l1912,1642r82,-68l2112,1688r-93,79l1919,1835r-111,50l1691,1924r-122,25l1444,1960r-129,-11l1194,1928r-115,-40l969,1835,868,1770r-92,-78l894,1577r82,68l1069,1703r96,42l1272,1778r111,14l1383,1778r,-18l1276,1745r-100,-32l1083,1674r-89,-57l915,1552r32,-28l990,1527r21,-25l1072,1506r7,-22l1076,1474r93,60l1269,1574r111,21l1380,1577r,-14l1287,1545r-83,-32l1126,1470r-72,-57l1169,1298r46,36l1265,1363r4,-18l1276,1331r-43,-25l1194,1273r114,-114l1340,1180r32,15l1372,1177r,-18l1351,1148r-18,-10l1365,1102r-18,-4l1330,1091r-22,21l1294,1095r-15,-22l1251,1059r-29,-18l1176,1002r-32,-43l1122,905r-7,-61l1122,787r15,-50l1162,694,1047,580r68,-54l1190,480r79,-33l1358,426r-3,-14l1355,394r-93,21l1176,451r-79,46l1026,555r-22,-18l997,551r-7,14l1001,580r-68,86l883,762,851,869,836,984r-161,l683,866,711,751,758,648r57,-97l886,462r50,53l940,515r4,l958,512r18,-4l908,440r57,-46l1022,351r4,-11l1029,329r,-3l1033,319r7,-8l1047,304r7,-14l965,347r-79,72l768,301r97,-82l972,151,1090,93,1215,54,1344,33r,-4l1344,25r-4,-10l1337,,1204,25,1076,65,958,122,847,193r-96,83l661,372,586,480,525,598,482,723,454,855r-7,139l457,1141r29,140l536,1413r72,125l690,1649r100,96l901,1831r121,68l1154,1949r140,32l1444,1992xm1934,265r-11,-18l1901,236r-14,15l1905,261r25,18l1934,265xm1833,726r,15l1862,730r11,-14l1851,687r11,-14l1891,691r3,-4l1887,683r-3,-10l1894,666r-10,-15l1858,666r-10,14l1844,694r11,18l1851,719r-18,7xm650,1463r,-7l636,1424r-18,-8l650,1463xm1319,848r7,25l1340,894r25,15l1365,905r,-7l1347,880r11,-18l1365,859r,-33l1365,798r,-14l1362,787r-22,14l1322,823r-3,25xe" fillcolor="#1e7fb8" stroked="f" strokecolor="#1e7fb8" strokeweight="0">
                  <v:path arrowok="t" o:connecttype="custom" o:connectlocs="415,515;250,319;157,1570;522,1584;318,1545;836,2021;407,1913;2269,1724;2473,2014;2362,1584;2727,1570;643,2149;1194,2339;1515,2139;272,969;200,1291;186,919;293,841;2620,884;2884,1120;2509,1466;2609,1180;2670,1238;379,387;2630,319;1526,426;1512,1155;479,984;575,1320;611,1481;919,1502;965,934;1247,1080;879,1095;1004,1027;2019,1549;1930,1463;1841,1477;1848,1134;1848,1348;1916,809;1801,769;1755,784;2016,984;2030,859;2005,769;2280,515;1658,1302;1676,22;1873,362;1655,726;1583,798;1648,1309;1644,1728;1194,1928;1079,1484;1372,1159;1358,426;940,515;1344,29;1022,1899;1884,651;1365,826" o:connectangles="0,0,0,0,0,0,0,0,0,0,0,0,0,0,0,0,0,0,0,0,0,0,0,0,0,0,0,0,0,0,0,0,0,0,0,0,0,0,0,0,0,0,0,0,0,0,0,0,0,0,0,0,0,0,0,0,0,0,0,0,0,0,0"/>
                  <o:lock v:ext="edit" aspectratio="t" verticies="t"/>
                </v:shape>
                <v:shape id="Freeform 38" o:spid="_x0000_s1029" style="position:absolute;left:1501;top:1699;width:122;height:196;visibility:visible;mso-wrap-style:square;v-text-anchor:top" coordsize="12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" path="m,64l39,89r33,25l100,150r22,46l118,143,107,103,89,67,64,42,32,17,4,r,10l,32,,57r,7xe" fillcolor="#1e7fb8" stroked="f" strokecolor="#1e7fb8" strokeweight="0">
                  <v:path arrowok="t" o:connecttype="custom" o:connectlocs="0,64;39,89;72,114;100,150;122,196;118,143;107,103;89,67;64,42;32,17;4,0;4,10;0,32;0,57;0,64" o:connectangles="0,0,0,0,0,0,0,0,0,0,0,0,0,0,0"/>
                  <o:lock v:ext="edit" aspectratio="t"/>
                </v:shape>
                <v:shape id="Freeform 39" o:spid="_x0000_s1030" style="position:absolute;left:1151;top:354;width:693;height:923;visibility:visible;mso-wrap-style:square;v-text-anchor:top" coordsize="693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" path="m693,265r-3,-43l675,175,650,132,615,93,568,57,507,29,436,7,422,4r-22,l382,r,11l379,21r,11l379,43r,7l379,54r,18l379,97r,17l393,114r11,4l414,118r54,18l511,164r25,29l554,229r3,36l550,308r-18,35l504,372r-40,21l422,411r-50,15l354,429r-15,7l289,447r-46,11l225,465r-14,3l161,486r-43,18l78,529,46,558,21,597,3,644,,697r3,54l25,797r25,36l86,862r42,25l171,905r47,18l218,862r-4,-61l182,783,157,762,139,733r-3,-32l139,665r18,-25l179,619r32,-18l229,594r17,-8l289,576r47,-15l350,558r18,-4l422,540r50,-14l522,508r46,-22l607,458r36,-36l668,379r18,-50l693,265xe" fillcolor="#1e7fb8" stroked="f" strokecolor="#1e7fb8" strokeweight="0">
                  <v:path arrowok="t" o:connecttype="custom" o:connectlocs="690,222;650,132;568,57;436,7;400,4;382,11;379,32;379,50;379,72;379,114;404,118;468,136;536,193;557,265;532,343;464,393;372,426;339,436;243,458;211,468;118,504;46,558;3,644;3,751;50,833;128,887;218,923;214,801;157,762;136,701;157,640;211,601;246,586;336,561;368,554;472,526;568,486;643,422;686,329" o:connectangles="0,0,0,0,0,0,0,0,0,0,0,0,0,0,0,0,0,0,0,0,0,0,0,0,0,0,0,0,0,0,0,0,0,0,0,0,0,0,0"/>
                  <o:lock v:ext="edit" aspectratio="t"/>
                </v:shape>
                <v:shape id="Freeform 40" o:spid="_x0000_s1031" style="position:absolute;left:1294;top:1209;width:393;height:497;visibility:visible;mso-wrap-style:square;v-text-anchor:top" coordsize="393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" path="m,389r7,36l28,457r25,22l82,497r,-11l82,461r,-29l82,411r,-11l86,389r3,-7l96,375r7,-3l114,368r29,-14l178,343r18,-7l214,329r40,-11l296,300r36,-21l364,254r22,-36l393,171r-7,-46l368,89,339,60,304,35,264,14,221,r-3,53l218,110r32,15l271,146r11,25l275,196r-18,18l236,228r-22,11l204,243r-8,3l186,250r-4,l146,261r-32,14l96,282r-18,7l50,307,25,329,7,354,,389xe" fillcolor="#1e7fb8" stroked="f" strokecolor="#1e7fb8" strokeweight="0">
                  <v:path arrowok="t" o:connecttype="custom" o:connectlocs="0,389;7,425;28,457;53,479;82,497;82,486;82,461;82,432;82,411;82,400;86,389;89,382;96,375;103,372;114,368;143,354;178,343;196,336;214,329;254,318;296,300;332,279;364,254;386,218;393,171;386,125;368,89;339,60;304,35;264,14;221,0;218,53;218,110;250,125;271,146;282,171;275,196;257,214;236,228;214,239;204,243;196,246;186,250;182,250;146,261;114,275;96,282;78,289;50,307;25,329;7,354;0,389" o:connectangles="0,0,0,0,0,0,0,0,0,0,0,0,0,0,0,0,0,0,0,0,0,0,0,0,0,0,0,0,0,0,0,0,0,0,0,0,0,0,0,0,0,0,0,0,0,0,0,0,0,0,0,0"/>
                  <o:lock v:ext="edit" aspectratio="t"/>
                </v:shape>
                <v:shape id="Freeform 41" o:spid="_x0000_s1032" style="position:absolute;left:936;top:372;width:419;height:400;visibility:visible;mso-wrap-style:square;v-text-anchor:top" coordsize="419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" path="m415,l369,18,333,32r-18,7l286,50r-35,7l215,79r-39,32l165,125r-18,25l129,172r-11,28l111,229r-11,21l93,265r-3,10l90,282r-4,8l90,293r,4l86,300r,7l79,318,68,332,50,347,29,357,,357r11,4l22,361r11,l43,357r7,l58,354r,7l54,372r-4,11l47,400,72,350,93,325r11,-14l115,311r18,l154,304r29,-14l226,265r42,-29l304,207r25,-25l354,154r32,-22l419,118,415,54,415,xm204,186r-25,7l211,143r36,l204,186xe" fillcolor="#1e7fb8" stroked="f" strokecolor="#1e7fb8" strokeweight="0">
                  <v:path arrowok="t" o:connecttype="custom" o:connectlocs="415,0;369,18;333,32;315,39;286,50;251,57;215,79;176,111;165,125;147,150;129,172;118,200;111,229;100,250;93,265;90,275;90,282;86,290;90,293;90,297;90,297;86,300;86,307;79,318;68,332;50,347;29,357;0,357;11,361;22,361;33,361;43,357;50,357;58,354;58,354;58,354;58,361;54,372;50,383;47,400;72,350;93,325;104,311;115,311;133,311;154,304;183,290;226,265;268,236;304,207;329,182;354,154;386,132;419,118;415,54;415,0;204,186;179,193;211,143;247,143;204,186" o:connectangles="0,0,0,0,0,0,0,0,0,0,0,0,0,0,0,0,0,0,0,0,0,0,0,0,0,0,0,0,0,0,0,0,0,0,0,0,0,0,0,0,0,0,0,0,0,0,0,0,0,0,0,0,0,0,0,0,0,0,0,0,0"/>
                  <o:lock v:ext="edit" aspectratio="t" verticies="t"/>
                </v:shape>
                <v:shape id="Freeform 42" o:spid="_x0000_s1033" style="position:absolute;left:1408;top:1584;width:64;height:536;visibility:visible;mso-wrap-style:square;v-text-anchor:top" coordsize="64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" path="m47,7r-8,l36,11r-7,3l22,18r-8,l7,22,4,25,,25,,39,4,72r,50l4,182r3,65l7,311r,61l7,422r4,36l11,472r,22l14,511r4,15l22,533r7,3l36,536r7,-3l47,526r3,-15l54,494r,-22l54,458r3,-40l57,368r,-64l61,233r,-68l61,100,64,50r,-36l64,,61,,57,4r-7,l47,7xe" fillcolor="#1e7fb8" stroked="f" strokecolor="#1e7fb8" strokeweight="0">
                  <v:path arrowok="t" o:connecttype="custom" o:connectlocs="47,7;39,7;36,11;29,14;22,18;14,18;7,22;4,25;0,25;0,39;4,72;4,122;4,182;7,247;7,311;7,372;7,422;11,458;11,472;11,494;14,511;18,526;22,533;29,536;36,536;43,533;47,526;50,511;54,494;54,472;54,458;57,418;57,368;57,304;61,233;61,165;61,100;64,50;64,14;64,0;61,0;57,4;50,4;47,7" o:connectangles="0,0,0,0,0,0,0,0,0,0,0,0,0,0,0,0,0,0,0,0,0,0,0,0,0,0,0,0,0,0,0,0,0,0,0,0,0,0,0,0,0,0,0,0"/>
                  <o:lock v:ext="edit" aspectratio="t"/>
                </v:shape>
                <v:shape id="Freeform 43" o:spid="_x0000_s1034" style="position:absolute;left:1397;top:951;width:90;height:497;visibility:visible;mso-wrap-style:square;v-text-anchor:top" coordsize="9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" path="m11,497r18,-7l50,483r15,-4l79,476r,-22l79,411r4,-57l83,290r,-72l86,147r,-61l86,32,90,,40,14,,25,,54r,46l4,161r,68l4,301r4,67l8,426r,46l11,497xe" fillcolor="#1e7fb8" stroked="f" strokecolor="#1e7fb8" strokeweight="0">
                  <v:path arrowok="t" o:connecttype="custom" o:connectlocs="11,497;29,490;50,483;65,479;79,476;79,454;79,411;83,354;83,290;83,218;86,147;86,86;86,32;90,0;40,14;0,25;0,54;0,100;4,161;4,229;4,301;8,368;8,426;8,472;11,497" o:connectangles="0,0,0,0,0,0,0,0,0,0,0,0,0,0,0,0,0,0,0,0,0,0,0,0,0"/>
                  <o:lock v:ext="edit" aspectratio="t"/>
                </v:shape>
                <v:shape id="Freeform 44" o:spid="_x0000_s1035" style="position:absolute;left:1362;width:164;height:780;visibility:visible;mso-wrap-style:square;v-text-anchor:top" coordsize="164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" path="m82,l46,7,21,25,7,54,,86r,36l3,161r4,36l14,229r4,21l21,265r,32l21,347r4,64l25,479r,72l28,622r,65l32,740r,40l60,772r29,-7l107,758r21,-3l128,719r,-54l132,604r,-68l136,468r,-64l136,343r3,-46l139,265r,-15l143,225r7,-32l157,157r4,-39l164,82,157,50,143,25,118,7,82,xe" fillcolor="#1e7fb8" stroked="f" strokecolor="#1e7fb8" strokeweight="0">
                  <v:path arrowok="t" o:connecttype="custom" o:connectlocs="82,0;46,7;21,25;7,54;0,86;0,122;3,161;7,197;14,229;18,250;21,265;21,297;21,347;25,411;25,479;25,551;28,622;28,687;32,740;32,780;60,772;89,765;107,758;128,755;128,719;128,665;132,604;132,536;136,468;136,404;136,343;139,297;139,265;139,250;143,225;150,193;157,157;161,118;164,82;157,50;143,25;118,7;82,0" o:connectangles="0,0,0,0,0,0,0,0,0,0,0,0,0,0,0,0,0,0,0,0,0,0,0,0,0,0,0,0,0,0,0,0,0,0,0,0,0,0,0,0,0,0,0"/>
                  <o:lock v:ext="edit" aspectratio="t"/>
                </v:shape>
              </v:group>
              <v:group id="Group 45" o:spid="_x0000_s1036" style="position:absolute;left:3131;top:422;width:5171;height:1927" coordorigin="3131,422" coordsize="5171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<o:lock v:ext="edit" aspectratio="t"/>
                <v:shape id="Freeform 46" o:spid="_x0000_s1037" style="position:absolute;left:3134;top:476;width:794;height:722;visibility:visible;mso-wrap-style:square;v-text-anchor:top" coordsize="794,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" path="m401,128r-4,l290,722r-150,l,,118,r97,554l218,554,322,,476,,576,554r3,l679,,794,,651,722r-150,l401,128xe" fillcolor="#1e7fb8" stroked="f" strokecolor="#1e7fb8" strokeweight="0">
                  <v:path arrowok="t" o:connecttype="custom" o:connectlocs="401,128;397,128;290,722;140,722;0,0;118,0;215,554;218,554;322,0;476,0;576,554;579,554;679,0;794,0;651,722;501,722;401,128" o:connectangles="0,0,0,0,0,0,0,0,0,0,0,0,0,0,0,0,0"/>
                  <o:lock v:ext="edit" aspectratio="t"/>
                </v:shape>
                <v:shape id="Freeform 47" o:spid="_x0000_s1038" style="position:absolute;left:3914;top:654;width:446;height:551;visibility:visible;mso-wrap-style:square;v-text-anchor:top" coordsize="446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" path="m225,r39,4l303,15r36,18l375,58r28,35l425,140r14,61l446,276r-7,75l425,412r-22,50l375,497r-36,25l303,540r-39,7l225,551r-40,-4l146,540,107,522,75,497,42,462,21,412,7,351,,276,7,201,21,140,42,93,75,58,107,33,146,15,185,4,225,xm225,458r32,-7l282,433r18,-32l314,362r4,-43l321,276r-3,-43l314,190,300,151,282,122,257,101,225,93r-36,8l164,122r-18,29l135,190r-7,43l125,276r3,43l135,362r11,39l164,433r25,18l225,458xe" fillcolor="#1e7fb8" stroked="f" strokecolor="#1e7fb8" strokeweight="0">
                  <v:path arrowok="t" o:connecttype="custom" o:connectlocs="225,0;264,4;303,15;339,33;375,58;403,93;425,140;439,201;446,276;439,351;425,412;403,462;375,497;339,522;303,540;264,547;225,551;185,547;146,540;107,522;75,497;42,462;21,412;7,351;0,276;7,201;21,140;42,93;75,58;107,33;146,15;185,4;225,0;225,458;257,451;282,433;300,401;314,362;318,319;321,276;318,233;314,190;300,151;282,122;257,101;225,93;189,101;164,122;146,151;135,190;128,233;125,276;128,319;135,362;146,401;164,433;189,451;225,458" o:connectangles="0,0,0,0,0,0,0,0,0,0,0,0,0,0,0,0,0,0,0,0,0,0,0,0,0,0,0,0,0,0,0,0,0,0,0,0,0,0,0,0,0,0,0,0,0,0,0,0,0,0,0,0,0,0,0,0,0,0"/>
                  <o:lock v:ext="edit" aspectratio="t" verticies="t"/>
                </v:shape>
                <v:shape id="Freeform 48" o:spid="_x0000_s1039" style="position:absolute;left:4432;top:654;width:264;height:544;visibility:visible;mso-wrap-style:square;v-text-anchor:top" coordsize="26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" path="m3,97l3,50,,11r111,l114,58r,50l118,108,128,79,146,50,171,25,203,8,246,r11,4l264,4r,122l250,122r-18,-4l207,122r-25,11l161,147r-18,25l128,208r-3,43l125,544,3,544,3,97xe" fillcolor="#1e7fb8" stroked="f" strokecolor="#1e7fb8" strokeweight="0">
                  <v:path arrowok="t" o:connecttype="custom" o:connectlocs="3,97;3,50;0,11;111,11;114,58;114,108;118,108;128,79;146,50;171,25;203,8;246,0;257,4;264,4;264,126;250,122;232,118;207,122;182,133;161,147;143,172;128,208;125,251;125,544;3,544;3,97" o:connectangles="0,0,0,0,0,0,0,0,0,0,0,0,0,0,0,0,0,0,0,0,0,0,0,0,0,0"/>
                  <o:lock v:ext="edit" aspectratio="t"/>
                </v:shape>
                <v:rect id="Rectangle 49" o:spid="_x0000_s1040" style="position:absolute;left:4775;top:422;width:121;height: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" fillcolor="#1e7fb8" stroked="f" strokecolor="#1e7fb8" strokeweight="0">
                  <o:lock v:ext="edit" aspectratio="t"/>
                </v:rect>
                <v:shape id="Freeform 50" o:spid="_x0000_s1041" style="position:absolute;left:4975;top:422;width:436;height:783;visibility:visible;mso-wrap-style:square;v-text-anchor:top" coordsize="436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" path="m432,r,683l432,737r4,39l322,776r-4,-36l318,690r-3,l300,719r-21,25l254,765r-32,11l179,783r-50,-7l89,754,57,722,32,679,14,629,4,572,,508,7,429,21,361,46,307,82,268r43,-25l175,232r50,8l261,261r29,29l307,318,307,,432,xm211,690r32,-7l268,665r18,-29l300,597r7,-43l307,508r-3,-61l293,400,275,361,250,336r-36,-7l179,336r-25,22l136,397r-11,46l122,504r3,65l132,622r18,36l175,683r36,7xe" fillcolor="#1e7fb8" stroked="f" strokecolor="#1e7fb8" strokeweight="0">
                  <v:path arrowok="t" o:connecttype="custom" o:connectlocs="432,0;432,683;432,737;436,776;322,776;318,740;318,690;315,690;300,719;279,744;254,765;222,776;179,783;129,776;89,754;57,722;32,679;14,629;4,572;0,508;7,429;21,361;46,307;82,268;125,243;175,232;225,240;261,261;290,290;307,318;307,318;307,0;432,0;211,690;243,683;268,665;286,636;300,597;307,554;307,508;304,447;293,400;275,361;250,336;214,329;179,336;154,358;136,397;125,443;122,504;125,569;132,622;150,658;175,683;211,690" o:connectangles="0,0,0,0,0,0,0,0,0,0,0,0,0,0,0,0,0,0,0,0,0,0,0,0,0,0,0,0,0,0,0,0,0,0,0,0,0,0,0,0,0,0,0,0,0,0,0,0,0,0,0,0,0,0,0"/>
                  <o:lock v:ext="edit" aspectratio="t" verticies="t"/>
                </v:shape>
                <v:shape id="Freeform 51" o:spid="_x0000_s1042" style="position:absolute;left:5808;top:476;width:457;height:722;visibility:visible;mso-wrap-style:square;v-text-anchor:top" coordsize="457,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" path="m,l125,r,293l329,293,329,,457,r,722l329,722r,-318l125,404r,318l,722,,xe" fillcolor="#1e7fb8" stroked="f" strokecolor="#1e7fb8" strokeweight="0">
                  <v:path arrowok="t" o:connecttype="custom" o:connectlocs="0,0;125,0;125,293;329,293;329,0;457,0;457,722;329,722;329,404;125,404;125,722;0,722;0,0" o:connectangles="0,0,0,0,0,0,0,0,0,0,0,0,0"/>
                  <o:lock v:ext="edit" aspectratio="t"/>
                </v:shape>
                <v:shape id="Freeform 52" o:spid="_x0000_s1043" style="position:absolute;left:6344;top:654;width:414;height:551;visibility:visible;mso-wrap-style:square;v-text-anchor:top" coordsize="414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" path="m386,515r-32,15l300,544r-64,7l171,544,118,522,75,490,43,451,18,401,7,344,,283,7,219,21,158,43,108,75,61,111,29,157,8,211,r39,4l289,15r33,21l354,61r25,40l397,151r10,60l414,286r,25l118,311r7,51l139,401r22,32l200,451r50,7l297,451r39,-7l361,429r21,-14l386,515xm293,229r-4,-61l271,126,246,97,211,90r-36,7l150,118r-18,33l121,190r-3,39l293,229xe" fillcolor="#1e7fb8" stroked="f" strokecolor="#1e7fb8" strokeweight="0">
                  <v:path arrowok="t" o:connecttype="custom" o:connectlocs="386,515;354,530;300,544;236,551;171,544;118,522;75,490;43,451;18,401;7,344;0,283;7,219;21,158;43,108;75,61;111,29;157,8;211,0;250,4;289,15;322,36;354,61;379,101;397,151;407,211;414,286;414,311;118,311;125,362;139,401;161,433;200,451;250,458;297,451;336,444;361,429;382,415;386,515;293,229;289,168;271,126;246,97;211,90;175,97;150,118;132,151;121,190;118,229;293,229" o:connectangles="0,0,0,0,0,0,0,0,0,0,0,0,0,0,0,0,0,0,0,0,0,0,0,0,0,0,0,0,0,0,0,0,0,0,0,0,0,0,0,0,0,0,0,0,0,0,0,0,0"/>
                  <o:lock v:ext="edit" aspectratio="t" verticies="t"/>
                </v:shape>
                <v:shape id="Freeform 53" o:spid="_x0000_s1044" style="position:absolute;left:6816;top:654;width:411;height:551;visibility:visible;mso-wrap-style:square;v-text-anchor:top" coordsize="411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" path="m50,40l78,29,114,15,157,4,211,r60,8l318,22r35,21l378,75r15,40l404,161r,54l404,447r3,54l411,544r-111,l296,508r-3,-39l268,501r-32,25l200,544r-50,7l103,544,64,526,28,494,7,447,,394,7,340,25,297,57,261,96,240r50,-14l203,215r61,l289,215r,-22l286,165r-8,-29l261,115,232,97,196,93r-57,8l89,122,57,143,50,40xm289,283r-11,l221,286r-46,8l143,315r-22,29l114,383r4,32l135,440r22,18l189,465r39,-7l257,437r18,-29l286,365r3,-54l289,283xe" fillcolor="#1e7fb8" stroked="f" strokecolor="#1e7fb8" strokeweight="0">
                  <v:path arrowok="t" o:connecttype="custom" o:connectlocs="50,40;78,29;114,15;157,4;211,0;271,8;318,22;353,43;378,75;393,115;404,161;404,215;404,447;407,501;411,544;300,544;296,508;293,469;293,469;268,501;236,526;200,544;150,551;103,544;64,526;28,494;7,447;0,394;7,340;25,297;57,261;96,240;146,226;203,215;264,215;289,215;289,193;286,165;278,136;261,115;232,97;196,93;139,101;89,122;57,143;50,40;289,283;278,283;221,286;175,294;143,315;121,344;114,383;118,415;135,440;157,458;189,465;228,458;257,437;275,408;286,365;289,311;289,283" o:connectangles="0,0,0,0,0,0,0,0,0,0,0,0,0,0,0,0,0,0,0,0,0,0,0,0,0,0,0,0,0,0,0,0,0,0,0,0,0,0,0,0,0,0,0,0,0,0,0,0,0,0,0,0,0,0,0,0,0,0,0,0,0,0,0"/>
                  <o:lock v:ext="edit" aspectratio="t" verticies="t"/>
                </v:shape>
                <v:rect id="Rectangle 54" o:spid="_x0000_s1045" style="position:absolute;left:7341;top:422;width:122;height: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" fillcolor="#1e7fb8" stroked="f" strokecolor="#1e7fb8" strokeweight="0">
                  <o:lock v:ext="edit" aspectratio="t"/>
                </v:rect>
                <v:shape id="Freeform 55" o:spid="_x0000_s1046" style="position:absolute;left:7534;top:515;width:304;height:690;visibility:visible;mso-wrap-style:square;v-text-anchor:top" coordsize="304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" path="m82,39l204,r,150l304,150r,93l204,243r,275l207,554r11,22l236,590r21,4l272,590r14,l297,586r7,-3l304,672r-32,11l222,690r-40,-4l147,676,118,654,97,626,86,586,82,536r,-293l,243,,150r82,l82,39xe" fillcolor="#1e7fb8" stroked="f" strokecolor="#1e7fb8" strokeweight="0">
                  <v:path arrowok="t" o:connecttype="custom" o:connectlocs="82,39;204,0;204,150;304,150;304,243;204,243;204,518;207,554;218,576;236,590;257,594;272,590;286,590;297,586;304,583;304,672;272,683;222,690;182,686;147,676;118,654;97,626;86,586;82,536;82,243;0,243;0,150;82,150;82,39" o:connectangles="0,0,0,0,0,0,0,0,0,0,0,0,0,0,0,0,0,0,0,0,0,0,0,0,0,0,0,0,0"/>
                  <o:lock v:ext="edit" aspectratio="t"/>
                </v:shape>
                <v:shape id="Freeform 56" o:spid="_x0000_s1047" style="position:absolute;left:7902;top:422;width:400;height:776;visibility:visible;mso-wrap-style:square;v-text-anchor:top" coordsize="400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" path="m,l122,r,311l125,311r15,-21l157,268r22,-18l211,240r39,-8l300,240r40,21l368,293r18,40l397,379r3,54l400,776r-121,l279,454r-4,-50l261,368,240,347r-33,-7l175,347r-25,18l132,390r-7,35l122,465r,311l,776,,xe" fillcolor="#1e7fb8" stroked="f" strokecolor="#1e7fb8" strokeweight="0">
                  <v:path arrowok="t" o:connecttype="custom" o:connectlocs="0,0;122,0;122,311;125,311;140,290;157,268;179,250;211,240;250,232;300,240;340,261;368,293;386,333;397,379;400,433;400,776;279,776;279,454;275,404;261,368;240,347;207,340;175,347;150,365;132,390;125,425;122,465;122,776;0,776;0,0" o:connectangles="0,0,0,0,0,0,0,0,0,0,0,0,0,0,0,0,0,0,0,0,0,0,0,0,0,0,0,0,0,0"/>
                  <o:lock v:ext="edit" aspectratio="t"/>
                </v:shape>
                <v:shape id="Freeform 57" o:spid="_x0000_s1048" style="position:absolute;left:3131;top:1387;width:547;height:744;visibility:visible;mso-wrap-style:square;v-text-anchor:top" coordsize="547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" path="m275,r50,8l375,22r47,28l464,90r33,50l525,204r15,79l547,372r-7,90l525,540r-28,65l464,655r-42,39l375,723r-50,14l275,744r-54,-7l171,723,125,694,82,655,50,605,21,540,7,462,,372,7,283,21,204,50,140,82,90,125,50,171,22,221,8,275,xm275,644r32,-7l336,623r28,-25l386,562r18,-50l414,451r4,-79l414,294,404,233,386,183,364,147,336,122,307,108r-32,-4l239,108r-28,14l182,147r-21,36l143,233r-11,61l128,372r4,79l143,512r18,50l182,598r29,25l239,637r36,7xe" fillcolor="#1e7fb8" stroked="f" strokecolor="#1e7fb8" strokeweight="0">
                  <v:path arrowok="t" o:connecttype="custom" o:connectlocs="275,0;325,8;375,22;422,50;464,90;497,140;525,204;540,283;547,372;540,462;525,540;497,605;464,655;422,694;375,723;325,737;275,744;221,737;171,723;125,694;82,655;50,605;21,540;7,462;0,372;7,283;21,204;50,140;82,90;125,50;171,22;221,8;275,0;275,644;307,637;336,623;364,598;386,562;404,512;414,451;418,372;414,294;404,233;386,183;364,147;336,122;307,108;275,104;239,108;211,122;182,147;161,183;143,233;132,294;128,372;132,451;143,512;161,562;182,598;211,623;239,637;275,644" o:connectangles="0,0,0,0,0,0,0,0,0,0,0,0,0,0,0,0,0,0,0,0,0,0,0,0,0,0,0,0,0,0,0,0,0,0,0,0,0,0,0,0,0,0,0,0,0,0,0,0,0,0,0,0,0,0,0,0,0,0,0,0,0,0"/>
                  <o:lock v:ext="edit" aspectratio="t" verticies="t"/>
                </v:shape>
                <v:shape id="Freeform 58" o:spid="_x0000_s1049" style="position:absolute;left:3756;top:1581;width:265;height:539;visibility:visible;mso-wrap-style:square;v-text-anchor:top" coordsize="265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" path="m4,96l4,46,,7r111,l111,57r4,46l129,78,147,50,172,25,204,7,247,r11,l265,3r,118l250,118r-17,l208,121r-25,7l161,146r-18,25l129,203r-4,43l125,539,4,539,4,96xe" fillcolor="#1e7fb8" stroked="f" strokecolor="#1e7fb8" strokeweight="0">
                  <v:path arrowok="t" o:connecttype="custom" o:connectlocs="4,96;4,46;0,7;111,7;111,57;115,103;115,103;129,78;147,50;172,25;204,7;247,0;258,0;265,3;265,121;250,118;233,118;208,121;183,128;161,146;143,171;129,203;125,246;125,539;4,539;4,96" o:connectangles="0,0,0,0,0,0,0,0,0,0,0,0,0,0,0,0,0,0,0,0,0,0,0,0,0,0"/>
                  <o:lock v:ext="edit" aspectratio="t"/>
                </v:shape>
                <v:shape id="Freeform 59" o:spid="_x0000_s1050" style="position:absolute;left:4067;top:1581;width:436;height:768;visibility:visible;mso-wrap-style:square;v-text-anchor:top" coordsize="43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" path="m32,622r36,21l118,661r61,7l225,665r33,-15l283,629r14,-29l308,572r3,-36l315,500r,-50l311,450r-14,25l279,500r-25,22l222,536r-43,3l150,536r-28,-7l90,511,65,489,40,454,18,407,7,346,,275,4,214,15,157,32,103,57,60,90,28,132,7,182,r43,3l258,17r25,22l300,64r18,25l322,89r,-39l325,7r111,l433,50r,42l433,482r-4,61l422,600r-14,47l386,690r-32,32l315,747r-54,18l197,768r-57,-3l93,758,54,747,25,736,32,622xm222,447r39,-8l290,418r21,-36l325,332r4,-64l322,207,311,157,290,125,261,103,229,96r-32,7l172,125r-18,35l143,207r-3,61l147,336r10,50l175,418r22,21l222,447xe" fillcolor="#1e7fb8" stroked="f" strokecolor="#1e7fb8" strokeweight="0">
                  <v:path arrowok="t" o:connecttype="custom" o:connectlocs="68,643;179,668;258,650;297,600;311,536;315,450;297,475;254,522;179,539;122,529;65,489;18,407;0,275;15,157;57,60;132,7;225,3;283,39;318,89;322,50;436,7;433,92;429,543;408,647;354,722;261,765;140,765;54,747;32,622;261,439;311,382;329,268;311,157;261,103;197,103;154,160;140,268;157,386;197,439" o:connectangles="0,0,0,0,0,0,0,0,0,0,0,0,0,0,0,0,0,0,0,0,0,0,0,0,0,0,0,0,0,0,0,0,0,0,0,0,0,0,0"/>
                  <o:lock v:ext="edit" aspectratio="t" verticies="t"/>
                </v:shape>
                <v:shape id="Freeform 60" o:spid="_x0000_s1051" style="position:absolute;left:4582;top:1581;width:411;height:547;visibility:visible;mso-wrap-style:square;v-text-anchor:top" coordsize="411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" path="m50,39l79,25,114,14,157,3,211,r61,3l318,17r36,25l375,71r18,39l400,160r4,54l404,447r3,53l411,539r-111,l293,504r,-36l268,497r-32,28l196,543r-46,4l104,539,61,522,28,489,7,447,,393,3,336,25,293,53,261,96,236r47,-15l200,214r64,-4l289,210r,-17l286,160,275,132,257,110,232,96,196,89r-60,11l89,118,57,143,50,39xm289,278r-10,l221,282r-46,11l139,311r-21,28l111,379r7,35l132,439r25,15l189,461r40,-7l257,436r18,-32l286,361r3,-50l289,278xe" fillcolor="#1e7fb8" stroked="f" strokecolor="#1e7fb8" strokeweight="0">
                  <v:path arrowok="t" o:connecttype="custom" o:connectlocs="50,39;79,25;114,14;157,3;211,0;272,3;318,17;354,42;375,71;393,110;400,160;404,214;404,447;407,500;411,539;300,539;293,504;293,468;293,468;268,497;236,525;196,543;150,547;104,539;61,522;28,489;7,447;0,393;3,336;25,293;53,261;96,236;143,221;200,214;264,210;289,210;289,193;286,160;275,132;257,110;232,96;196,89;136,100;89,118;57,143;50,39;289,278;279,278;221,282;175,293;139,311;118,339;111,379;118,414;132,439;157,454;189,461;229,454;257,436;275,404;286,361;289,311;289,278" o:connectangles="0,0,0,0,0,0,0,0,0,0,0,0,0,0,0,0,0,0,0,0,0,0,0,0,0,0,0,0,0,0,0,0,0,0,0,0,0,0,0,0,0,0,0,0,0,0,0,0,0,0,0,0,0,0,0,0,0,0,0,0,0,0,0"/>
                  <o:lock v:ext="edit" aspectratio="t" verticies="t"/>
                </v:shape>
                <v:shape id="Freeform 61" o:spid="_x0000_s1052" style="position:absolute;left:5104;top:1581;width:404;height:539;visibility:visible;mso-wrap-style:square;v-text-anchor:top" coordsize="404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" path="m3,96l3,46,,7r114,l118,50r,39l121,89,132,67,153,42,178,21,211,7,257,r50,7l346,25r29,32l393,96r11,50l404,196r,343l282,539r,-318l278,168,268,132,246,110r-32,-7l178,110r-25,18l139,157r-11,32l128,228r,311l3,539,3,96xe" fillcolor="#1e7fb8" stroked="f" strokecolor="#1e7fb8" strokeweight="0">
                  <v:path arrowok="t" o:connecttype="custom" o:connectlocs="3,96;3,46;0,7;114,7;118,50;118,89;121,89;121,89;132,67;153,42;178,21;211,7;257,0;307,7;346,25;375,57;393,96;404,146;404,196;404,539;282,539;282,221;278,168;268,132;246,110;214,103;178,110;153,128;139,157;128,189;128,228;128,539;3,539;3,96" o:connectangles="0,0,0,0,0,0,0,0,0,0,0,0,0,0,0,0,0,0,0,0,0,0,0,0,0,0,0,0,0,0,0,0,0,0"/>
                  <o:lock v:ext="edit" aspectratio="t"/>
                </v:shape>
                <v:shape id="Freeform 62" o:spid="_x0000_s1053" style="position:absolute;left:5618;top:1362;width:125;height:758;visibility:visible;mso-wrap-style:square;v-text-anchor:top" coordsize="125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" path="m,l125,r,126l,126,,xm4,226r121,l125,758,4,758,4,226xe" fillcolor="#1e7fb8" stroked="f" strokecolor="#1e7fb8" strokeweight="0">
                  <v:path arrowok="t" o:connecttype="custom" o:connectlocs="0,0;125,0;125,126;0,126;0,0;4,226;125,226;125,758;4,758;4,226" o:connectangles="0,0,0,0,0,0,0,0,0,0"/>
                  <o:lock v:ext="edit" aspectratio="t" verticies="t"/>
                </v:shape>
                <v:shape id="Freeform 63" o:spid="_x0000_s1054" style="position:absolute;left:5858;top:1588;width:343;height:532;visibility:visible;mso-wrap-style:square;v-text-anchor:top" coordsize="343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" path="m,422l214,96,7,96,7,,336,r,111l125,436r218,l343,532,,532,,422xe" fillcolor="#1e7fb8" stroked="f" strokecolor="#1e7fb8" strokeweight="0">
                  <v:path arrowok="t" o:connecttype="custom" o:connectlocs="0,422;214,96;7,96;7,0;336,0;336,111;125,436;343,436;343,532;0,532;0,422" o:connectangles="0,0,0,0,0,0,0,0,0,0,0"/>
                  <o:lock v:ext="edit" aspectratio="t"/>
                </v:shape>
                <v:shape id="Freeform 64" o:spid="_x0000_s1055" style="position:absolute;left:6265;top:1581;width:415;height:547;visibility:visible;mso-wrap-style:square;v-text-anchor:top" coordsize="415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" path="m54,39l82,25,118,14,161,3,215,r57,3l322,17r32,25l379,71r18,39l404,160r4,54l408,447r,53l415,539r-111,l297,504r,-36l293,468r-21,29l240,525r-40,18l154,547r-47,-8l65,522,32,489,11,447,,393,7,336,29,293,57,261,97,236r50,-15l204,214r64,-4l293,210r,-17l290,160,279,132,261,110,236,96,197,89r-57,11l93,118,61,143,54,39xm293,278r-10,l225,282r-46,11l143,311r-21,28l115,379r7,35l136,439r25,15l193,461r40,-7l261,436r18,-32l290,361r3,-50l293,278xe" fillcolor="#1e7fb8" stroked="f" strokecolor="#1e7fb8" strokeweight="0">
                  <v:path arrowok="t" o:connecttype="custom" o:connectlocs="54,39;82,25;118,14;161,3;215,0;272,3;322,17;354,42;379,71;397,110;404,160;408,214;408,447;408,500;415,539;304,539;297,504;297,468;293,468;272,497;240,525;200,543;154,547;107,539;65,522;32,489;11,447;0,393;7,336;29,293;57,261;97,236;147,221;204,214;268,210;293,210;293,193;290,160;279,132;261,110;236,96;197,89;140,100;93,118;61,143;54,39;293,278;283,278;225,282;179,293;143,311;122,339;115,379;122,414;136,439;161,454;193,461;233,454;261,436;279,404;290,361;293,311;293,278" o:connectangles="0,0,0,0,0,0,0,0,0,0,0,0,0,0,0,0,0,0,0,0,0,0,0,0,0,0,0,0,0,0,0,0,0,0,0,0,0,0,0,0,0,0,0,0,0,0,0,0,0,0,0,0,0,0,0,0,0,0,0,0,0,0,0"/>
                  <o:lock v:ext="edit" aspectratio="t" verticies="t"/>
                </v:shape>
                <v:shape id="Freeform 65" o:spid="_x0000_s1056" style="position:absolute;left:6733;top:1437;width:304;height:691;visibility:visible;mso-wrap-style:square;v-text-anchor:top" coordsize="304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" path="m79,40l201,r,151l304,151r,93l201,244r,279l204,558r11,22l233,591r25,3l272,594r11,-3l294,587r10,-4l304,673r-36,14l222,691r-43,-4l143,676,115,655,97,626,83,587,79,537r,-293l,244,,151r79,l79,40xe" fillcolor="#1e7fb8" stroked="f" strokecolor="#1e7fb8" strokeweight="0">
                  <v:path arrowok="t" o:connecttype="custom" o:connectlocs="79,40;201,0;201,151;304,151;304,244;201,244;201,523;204,558;215,580;233,591;258,594;272,594;283,591;294,587;304,583;304,673;268,687;222,691;179,687;143,676;115,655;97,626;83,587;79,537;79,244;0,244;0,151;79,151;79,40" o:connectangles="0,0,0,0,0,0,0,0,0,0,0,0,0,0,0,0,0,0,0,0,0,0,0,0,0,0,0,0,0"/>
                  <o:lock v:ext="edit" aspectratio="t"/>
                </v:shape>
                <v:shape id="Freeform 66" o:spid="_x0000_s1057" style="position:absolute;left:7119;top:1362;width:140;height:758;visibility:visible;mso-wrap-style:square;v-text-anchor:top" coordsize="140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" path="m,l126,r,126l,126,,xm15,226r125,l140,758r-125,l15,226xe" fillcolor="#1e7fb8" stroked="f" strokecolor="#1e7fb8" strokeweight="0">
                  <v:path arrowok="t" o:connecttype="custom" o:connectlocs="0,0;126,0;126,126;0,126;0,0;15,226;140,226;140,758;15,758;15,226" o:connectangles="0,0,0,0,0,0,0,0,0,0"/>
                  <o:lock v:ext="edit" aspectratio="t" verticies="t"/>
                </v:shape>
                <v:shape id="Freeform 67" o:spid="_x0000_s1058" style="position:absolute;left:7352;top:1581;width:443;height:547;visibility:visible;mso-wrap-style:square;v-text-anchor:top" coordsize="443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" path="m221,r40,3l300,10r39,18l371,53r29,39l425,139r14,61l443,271r-4,79l425,411r-25,46l371,493r-32,25l300,536r-39,11l221,547r-39,l143,536,107,518,71,493,43,457,18,411,3,350,,271,3,200,18,139,43,92,71,53,107,28,143,10,182,3,221,xm221,457r36,-7l282,429r18,-33l311,361r7,-43l318,271r,-43l311,185,300,150,282,118,257,96,221,89r-32,7l161,118r-18,32l132,185r-7,43l125,271r,47l132,361r11,35l161,429r28,21l221,457xe" fillcolor="#1e7fb8" stroked="f" strokecolor="#1e7fb8" strokeweight="0">
                  <v:path arrowok="t" o:connecttype="custom" o:connectlocs="221,0;261,3;300,10;339,28;371,53;400,92;425,139;439,200;443,271;439,350;425,411;400,457;371,493;339,518;300,536;261,547;221,547;182,547;143,536;107,518;71,493;43,457;18,411;3,350;0,271;3,200;18,139;43,92;71,53;107,28;143,10;182,3;221,0;221,457;257,450;282,429;300,396;311,361;318,318;318,271;318,228;311,185;300,150;282,118;257,96;221,89;189,96;161,118;143,150;132,185;125,228;125,271;125,318;132,361;143,396;161,429;189,450;221,457" o:connectangles="0,0,0,0,0,0,0,0,0,0,0,0,0,0,0,0,0,0,0,0,0,0,0,0,0,0,0,0,0,0,0,0,0,0,0,0,0,0,0,0,0,0,0,0,0,0,0,0,0,0,0,0,0,0,0,0,0,0"/>
                  <o:lock v:ext="edit" aspectratio="t" verticies="t"/>
                </v:shape>
                <v:shape id="Freeform 68" o:spid="_x0000_s1059" style="position:absolute;left:7899;top:1581;width:403;height:539;visibility:visible;mso-wrap-style:square;v-text-anchor:top" coordsize="403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" path="m3,96l3,46,,7r114,l118,50r,39l121,89,132,67,150,42,178,21,210,7,253,r54,7l346,25r25,32l393,96r7,50l403,196r,343l282,539r,-318l278,168,268,132,246,110r-32,-7l178,110r-25,18l139,157r-11,32l125,228r,311l3,539,3,96xe" fillcolor="#1e7fb8" stroked="f" strokecolor="#1e7fb8" strokeweight="0">
                  <v:path arrowok="t" o:connecttype="custom" o:connectlocs="3,96;3,46;0,7;114,7;118,50;118,89;121,89;121,89;132,67;150,42;178,21;210,7;253,0;307,7;346,25;371,57;393,96;400,146;403,196;403,539;282,539;282,221;278,168;268,132;246,110;214,103;178,110;153,128;139,157;128,189;125,228;125,539;3,539;3,96" o:connectangles="0,0,0,0,0,0,0,0,0,0,0,0,0,0,0,0,0,0,0,0,0,0,0,0,0,0,0,0,0,0,0,0,0,0"/>
                  <o:lock v:ext="edit" aspectratio="t"/>
                </v:shape>
              </v:group>
              <w10:wrap type="tight"/>
            </v:group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5C8"/>
    <w:multiLevelType w:val="hybridMultilevel"/>
    <w:tmpl w:val="D1E01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9D6D37"/>
    <w:multiLevelType w:val="hybridMultilevel"/>
    <w:tmpl w:val="482AF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77450"/>
    <w:multiLevelType w:val="hybridMultilevel"/>
    <w:tmpl w:val="69AE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90041"/>
    <w:multiLevelType w:val="multilevel"/>
    <w:tmpl w:val="3F8C6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87"/>
    <w:multiLevelType w:val="hybridMultilevel"/>
    <w:tmpl w:val="CCAEA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A731E5"/>
    <w:multiLevelType w:val="hybridMultilevel"/>
    <w:tmpl w:val="DCA8914E"/>
    <w:lvl w:ilvl="0" w:tplc="DA56D3C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15C1E"/>
    <w:multiLevelType w:val="multilevel"/>
    <w:tmpl w:val="C3369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FDD5105"/>
    <w:multiLevelType w:val="hybridMultilevel"/>
    <w:tmpl w:val="E41CC3E2"/>
    <w:lvl w:ilvl="0" w:tplc="CDBEAFC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64BDD"/>
    <w:multiLevelType w:val="hybridMultilevel"/>
    <w:tmpl w:val="4ED8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2AC"/>
    <w:multiLevelType w:val="multilevel"/>
    <w:tmpl w:val="C3369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5C55AC7"/>
    <w:multiLevelType w:val="hybridMultilevel"/>
    <w:tmpl w:val="214E2DDC"/>
    <w:lvl w:ilvl="0" w:tplc="26DE7488">
      <w:start w:val="10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B56D2"/>
    <w:multiLevelType w:val="multilevel"/>
    <w:tmpl w:val="1A1E7644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1C1E5857"/>
    <w:multiLevelType w:val="hybridMultilevel"/>
    <w:tmpl w:val="140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9043B"/>
    <w:multiLevelType w:val="hybridMultilevel"/>
    <w:tmpl w:val="0578246C"/>
    <w:lvl w:ilvl="0" w:tplc="DA56D3C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11096"/>
    <w:multiLevelType w:val="hybridMultilevel"/>
    <w:tmpl w:val="FE1A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0E60FB"/>
    <w:multiLevelType w:val="hybridMultilevel"/>
    <w:tmpl w:val="73B09C68"/>
    <w:lvl w:ilvl="0" w:tplc="DA56D3C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A2E4B"/>
    <w:multiLevelType w:val="multilevel"/>
    <w:tmpl w:val="42FA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20C24"/>
    <w:multiLevelType w:val="multilevel"/>
    <w:tmpl w:val="0409001F"/>
    <w:styleLink w:val="11111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3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3862C9"/>
    <w:multiLevelType w:val="hybridMultilevel"/>
    <w:tmpl w:val="62B66AD0"/>
    <w:lvl w:ilvl="0" w:tplc="55A04F3E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0642C"/>
    <w:multiLevelType w:val="hybridMultilevel"/>
    <w:tmpl w:val="6F022F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33A21646"/>
    <w:multiLevelType w:val="multilevel"/>
    <w:tmpl w:val="0409001F"/>
    <w:numStyleLink w:val="111111"/>
  </w:abstractNum>
  <w:abstractNum w:abstractNumId="21" w15:restartNumberingAfterBreak="0">
    <w:nsid w:val="36662E09"/>
    <w:multiLevelType w:val="multilevel"/>
    <w:tmpl w:val="0409001F"/>
    <w:numStyleLink w:val="111111"/>
  </w:abstractNum>
  <w:abstractNum w:abstractNumId="22" w15:restartNumberingAfterBreak="0">
    <w:nsid w:val="38A42244"/>
    <w:multiLevelType w:val="hybridMultilevel"/>
    <w:tmpl w:val="887A2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B831F3"/>
    <w:multiLevelType w:val="hybridMultilevel"/>
    <w:tmpl w:val="C3B809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3D04142A"/>
    <w:multiLevelType w:val="hybridMultilevel"/>
    <w:tmpl w:val="643E072C"/>
    <w:lvl w:ilvl="0" w:tplc="DA56D3C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9110C"/>
    <w:multiLevelType w:val="hybridMultilevel"/>
    <w:tmpl w:val="7B7240A6"/>
    <w:lvl w:ilvl="0" w:tplc="506A4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30051C"/>
    <w:multiLevelType w:val="hybridMultilevel"/>
    <w:tmpl w:val="5978D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3E545EC5"/>
    <w:multiLevelType w:val="hybridMultilevel"/>
    <w:tmpl w:val="CD887656"/>
    <w:lvl w:ilvl="0" w:tplc="DA56D3C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E30B6"/>
    <w:multiLevelType w:val="hybridMultilevel"/>
    <w:tmpl w:val="FAF2E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F27089"/>
    <w:multiLevelType w:val="hybridMultilevel"/>
    <w:tmpl w:val="79B46BD2"/>
    <w:lvl w:ilvl="0" w:tplc="CDBEAFC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E4146"/>
    <w:multiLevelType w:val="hybridMultilevel"/>
    <w:tmpl w:val="D9CCE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C66380"/>
    <w:multiLevelType w:val="hybridMultilevel"/>
    <w:tmpl w:val="F654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F2811"/>
    <w:multiLevelType w:val="hybridMultilevel"/>
    <w:tmpl w:val="A5343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793416"/>
    <w:multiLevelType w:val="multilevel"/>
    <w:tmpl w:val="58A06D3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E012BB"/>
    <w:multiLevelType w:val="multilevel"/>
    <w:tmpl w:val="0409001F"/>
    <w:numStyleLink w:val="111111"/>
  </w:abstractNum>
  <w:abstractNum w:abstractNumId="35" w15:restartNumberingAfterBreak="0">
    <w:nsid w:val="5F045FCD"/>
    <w:multiLevelType w:val="hybridMultilevel"/>
    <w:tmpl w:val="1564E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E5340A"/>
    <w:multiLevelType w:val="multilevel"/>
    <w:tmpl w:val="C3369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856F9A"/>
    <w:multiLevelType w:val="hybridMultilevel"/>
    <w:tmpl w:val="ECE00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F36193"/>
    <w:multiLevelType w:val="hybridMultilevel"/>
    <w:tmpl w:val="FA5C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FD5608"/>
    <w:multiLevelType w:val="hybridMultilevel"/>
    <w:tmpl w:val="769C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F3686"/>
    <w:multiLevelType w:val="multilevel"/>
    <w:tmpl w:val="77E035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7B6822"/>
    <w:multiLevelType w:val="hybridMultilevel"/>
    <w:tmpl w:val="CABC3E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895742"/>
    <w:multiLevelType w:val="multilevel"/>
    <w:tmpl w:val="0409001F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3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E333DD"/>
    <w:multiLevelType w:val="hybridMultilevel"/>
    <w:tmpl w:val="CABC3E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B176DC"/>
    <w:multiLevelType w:val="hybridMultilevel"/>
    <w:tmpl w:val="F87C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DD0700"/>
    <w:multiLevelType w:val="multilevel"/>
    <w:tmpl w:val="1A1E7644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num w:numId="1">
    <w:abstractNumId w:val="45"/>
  </w:num>
  <w:num w:numId="2">
    <w:abstractNumId w:val="18"/>
  </w:num>
  <w:num w:numId="3">
    <w:abstractNumId w:val="24"/>
  </w:num>
  <w:num w:numId="4">
    <w:abstractNumId w:val="27"/>
  </w:num>
  <w:num w:numId="5">
    <w:abstractNumId w:val="5"/>
  </w:num>
  <w:num w:numId="6">
    <w:abstractNumId w:val="13"/>
  </w:num>
  <w:num w:numId="7">
    <w:abstractNumId w:val="31"/>
  </w:num>
  <w:num w:numId="8">
    <w:abstractNumId w:val="39"/>
  </w:num>
  <w:num w:numId="9">
    <w:abstractNumId w:val="10"/>
  </w:num>
  <w:num w:numId="10">
    <w:abstractNumId w:val="15"/>
  </w:num>
  <w:num w:numId="11">
    <w:abstractNumId w:val="7"/>
  </w:num>
  <w:num w:numId="12">
    <w:abstractNumId w:val="30"/>
  </w:num>
  <w:num w:numId="13">
    <w:abstractNumId w:val="17"/>
  </w:num>
  <w:num w:numId="14">
    <w:abstractNumId w:val="9"/>
  </w:num>
  <w:num w:numId="15">
    <w:abstractNumId w:val="34"/>
  </w:num>
  <w:num w:numId="16">
    <w:abstractNumId w:val="42"/>
  </w:num>
  <w:num w:numId="17">
    <w:abstractNumId w:val="20"/>
  </w:num>
  <w:num w:numId="18">
    <w:abstractNumId w:val="11"/>
  </w:num>
  <w:num w:numId="19">
    <w:abstractNumId w:val="21"/>
  </w:num>
  <w:num w:numId="20">
    <w:abstractNumId w:val="6"/>
  </w:num>
  <w:num w:numId="21">
    <w:abstractNumId w:val="25"/>
  </w:num>
  <w:num w:numId="22">
    <w:abstractNumId w:val="36"/>
  </w:num>
  <w:num w:numId="23">
    <w:abstractNumId w:val="41"/>
  </w:num>
  <w:num w:numId="24">
    <w:abstractNumId w:val="33"/>
  </w:num>
  <w:num w:numId="25">
    <w:abstractNumId w:val="43"/>
  </w:num>
  <w:num w:numId="26">
    <w:abstractNumId w:val="29"/>
  </w:num>
  <w:num w:numId="27">
    <w:abstractNumId w:val="44"/>
  </w:num>
  <w:num w:numId="28">
    <w:abstractNumId w:val="37"/>
  </w:num>
  <w:num w:numId="29">
    <w:abstractNumId w:val="40"/>
  </w:num>
  <w:num w:numId="30">
    <w:abstractNumId w:val="2"/>
  </w:num>
  <w:num w:numId="31">
    <w:abstractNumId w:val="26"/>
  </w:num>
  <w:num w:numId="32">
    <w:abstractNumId w:val="23"/>
  </w:num>
  <w:num w:numId="33">
    <w:abstractNumId w:val="19"/>
  </w:num>
  <w:num w:numId="34">
    <w:abstractNumId w:val="38"/>
  </w:num>
  <w:num w:numId="35">
    <w:abstractNumId w:val="3"/>
  </w:num>
  <w:num w:numId="36">
    <w:abstractNumId w:val="1"/>
  </w:num>
  <w:num w:numId="37">
    <w:abstractNumId w:val="0"/>
  </w:num>
  <w:num w:numId="38">
    <w:abstractNumId w:val="14"/>
  </w:num>
  <w:num w:numId="39">
    <w:abstractNumId w:val="16"/>
  </w:num>
  <w:num w:numId="40">
    <w:abstractNumId w:val="32"/>
  </w:num>
  <w:num w:numId="41">
    <w:abstractNumId w:val="8"/>
  </w:num>
  <w:num w:numId="42">
    <w:abstractNumId w:val="28"/>
  </w:num>
  <w:num w:numId="43">
    <w:abstractNumId w:val="12"/>
  </w:num>
  <w:num w:numId="44">
    <w:abstractNumId w:val="35"/>
  </w:num>
  <w:num w:numId="45">
    <w:abstractNumId w:val="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1D"/>
    <w:rsid w:val="00000053"/>
    <w:rsid w:val="00015D77"/>
    <w:rsid w:val="000165D8"/>
    <w:rsid w:val="000218A9"/>
    <w:rsid w:val="00025BBD"/>
    <w:rsid w:val="00033EAC"/>
    <w:rsid w:val="00035FBB"/>
    <w:rsid w:val="000371AF"/>
    <w:rsid w:val="000478DE"/>
    <w:rsid w:val="000558B9"/>
    <w:rsid w:val="000655D7"/>
    <w:rsid w:val="000657CD"/>
    <w:rsid w:val="00066D66"/>
    <w:rsid w:val="00075345"/>
    <w:rsid w:val="00076BDF"/>
    <w:rsid w:val="00087346"/>
    <w:rsid w:val="00087B48"/>
    <w:rsid w:val="00096E9A"/>
    <w:rsid w:val="000A23E1"/>
    <w:rsid w:val="000A3042"/>
    <w:rsid w:val="000A76A2"/>
    <w:rsid w:val="000C30FA"/>
    <w:rsid w:val="000C40B0"/>
    <w:rsid w:val="000D7F0B"/>
    <w:rsid w:val="000E0848"/>
    <w:rsid w:val="000F2845"/>
    <w:rsid w:val="00111C7E"/>
    <w:rsid w:val="00114B1E"/>
    <w:rsid w:val="00127225"/>
    <w:rsid w:val="00134511"/>
    <w:rsid w:val="00135E8D"/>
    <w:rsid w:val="00151A09"/>
    <w:rsid w:val="00160A62"/>
    <w:rsid w:val="00162E55"/>
    <w:rsid w:val="001651CC"/>
    <w:rsid w:val="00172761"/>
    <w:rsid w:val="001729A1"/>
    <w:rsid w:val="00174059"/>
    <w:rsid w:val="00174344"/>
    <w:rsid w:val="0018484F"/>
    <w:rsid w:val="001A0300"/>
    <w:rsid w:val="001A2056"/>
    <w:rsid w:val="001A3534"/>
    <w:rsid w:val="001C136D"/>
    <w:rsid w:val="001D395C"/>
    <w:rsid w:val="001E187B"/>
    <w:rsid w:val="001E1A58"/>
    <w:rsid w:val="002415AA"/>
    <w:rsid w:val="0024273A"/>
    <w:rsid w:val="00243951"/>
    <w:rsid w:val="0024608A"/>
    <w:rsid w:val="002466A4"/>
    <w:rsid w:val="00252211"/>
    <w:rsid w:val="00263FF2"/>
    <w:rsid w:val="002920C5"/>
    <w:rsid w:val="00294C39"/>
    <w:rsid w:val="00295208"/>
    <w:rsid w:val="002B1040"/>
    <w:rsid w:val="002B2006"/>
    <w:rsid w:val="002B4717"/>
    <w:rsid w:val="002B6670"/>
    <w:rsid w:val="002B7CEB"/>
    <w:rsid w:val="002E1545"/>
    <w:rsid w:val="002E26AF"/>
    <w:rsid w:val="002E611F"/>
    <w:rsid w:val="002E6647"/>
    <w:rsid w:val="003129CE"/>
    <w:rsid w:val="003156D5"/>
    <w:rsid w:val="00315FDA"/>
    <w:rsid w:val="00321B32"/>
    <w:rsid w:val="00334BAE"/>
    <w:rsid w:val="003415B4"/>
    <w:rsid w:val="0034206C"/>
    <w:rsid w:val="00342D05"/>
    <w:rsid w:val="00344012"/>
    <w:rsid w:val="0035172D"/>
    <w:rsid w:val="0035214B"/>
    <w:rsid w:val="0035286E"/>
    <w:rsid w:val="00360A56"/>
    <w:rsid w:val="00364934"/>
    <w:rsid w:val="00365383"/>
    <w:rsid w:val="0037219A"/>
    <w:rsid w:val="003779AC"/>
    <w:rsid w:val="0039402D"/>
    <w:rsid w:val="003976E9"/>
    <w:rsid w:val="003A1C40"/>
    <w:rsid w:val="003A6070"/>
    <w:rsid w:val="003E0387"/>
    <w:rsid w:val="003E0C22"/>
    <w:rsid w:val="003E1F94"/>
    <w:rsid w:val="003E5EFB"/>
    <w:rsid w:val="003F1A0C"/>
    <w:rsid w:val="003F521D"/>
    <w:rsid w:val="00402914"/>
    <w:rsid w:val="004061F0"/>
    <w:rsid w:val="004137FF"/>
    <w:rsid w:val="00417038"/>
    <w:rsid w:val="00423C84"/>
    <w:rsid w:val="00424AFF"/>
    <w:rsid w:val="004305AD"/>
    <w:rsid w:val="00447819"/>
    <w:rsid w:val="00454468"/>
    <w:rsid w:val="004612C9"/>
    <w:rsid w:val="00475AB2"/>
    <w:rsid w:val="00485CC1"/>
    <w:rsid w:val="004915A5"/>
    <w:rsid w:val="00493413"/>
    <w:rsid w:val="00497AD0"/>
    <w:rsid w:val="004A2728"/>
    <w:rsid w:val="004A32C3"/>
    <w:rsid w:val="004A7C11"/>
    <w:rsid w:val="004B184A"/>
    <w:rsid w:val="004B44D3"/>
    <w:rsid w:val="004C2592"/>
    <w:rsid w:val="004C4ABB"/>
    <w:rsid w:val="004D2726"/>
    <w:rsid w:val="004E0C43"/>
    <w:rsid w:val="004E25C2"/>
    <w:rsid w:val="004F4AEC"/>
    <w:rsid w:val="005031BF"/>
    <w:rsid w:val="00541019"/>
    <w:rsid w:val="00543242"/>
    <w:rsid w:val="0054409B"/>
    <w:rsid w:val="005568D3"/>
    <w:rsid w:val="00565C93"/>
    <w:rsid w:val="00576F2E"/>
    <w:rsid w:val="00584075"/>
    <w:rsid w:val="005848F3"/>
    <w:rsid w:val="005B27CD"/>
    <w:rsid w:val="005B7425"/>
    <w:rsid w:val="005D19B9"/>
    <w:rsid w:val="005D393A"/>
    <w:rsid w:val="005D54ED"/>
    <w:rsid w:val="005D79D1"/>
    <w:rsid w:val="005F0CC4"/>
    <w:rsid w:val="006179B9"/>
    <w:rsid w:val="00622B70"/>
    <w:rsid w:val="006263E5"/>
    <w:rsid w:val="006305AE"/>
    <w:rsid w:val="00642140"/>
    <w:rsid w:val="00650F45"/>
    <w:rsid w:val="006533A6"/>
    <w:rsid w:val="00670346"/>
    <w:rsid w:val="00680BD3"/>
    <w:rsid w:val="00684D91"/>
    <w:rsid w:val="00696B47"/>
    <w:rsid w:val="006A31D9"/>
    <w:rsid w:val="006C4E09"/>
    <w:rsid w:val="006E6918"/>
    <w:rsid w:val="006F1FFD"/>
    <w:rsid w:val="007016B7"/>
    <w:rsid w:val="0070323D"/>
    <w:rsid w:val="00703761"/>
    <w:rsid w:val="00705BA4"/>
    <w:rsid w:val="00710360"/>
    <w:rsid w:val="0071784D"/>
    <w:rsid w:val="007255CF"/>
    <w:rsid w:val="00727B3F"/>
    <w:rsid w:val="0074322E"/>
    <w:rsid w:val="00744400"/>
    <w:rsid w:val="00747CB7"/>
    <w:rsid w:val="00747D11"/>
    <w:rsid w:val="00752076"/>
    <w:rsid w:val="0077023D"/>
    <w:rsid w:val="00785BEC"/>
    <w:rsid w:val="00785E7B"/>
    <w:rsid w:val="00796BF2"/>
    <w:rsid w:val="007A140E"/>
    <w:rsid w:val="007A6C6B"/>
    <w:rsid w:val="007B5E34"/>
    <w:rsid w:val="007C466C"/>
    <w:rsid w:val="007D20BD"/>
    <w:rsid w:val="007D256F"/>
    <w:rsid w:val="007D427C"/>
    <w:rsid w:val="007D68B2"/>
    <w:rsid w:val="007E1439"/>
    <w:rsid w:val="007E1D9C"/>
    <w:rsid w:val="007F180E"/>
    <w:rsid w:val="007F3A4E"/>
    <w:rsid w:val="007F7852"/>
    <w:rsid w:val="00810E1B"/>
    <w:rsid w:val="00817892"/>
    <w:rsid w:val="00821AB1"/>
    <w:rsid w:val="0084679C"/>
    <w:rsid w:val="00865F32"/>
    <w:rsid w:val="00866FD2"/>
    <w:rsid w:val="008757C7"/>
    <w:rsid w:val="00875944"/>
    <w:rsid w:val="00876875"/>
    <w:rsid w:val="008821D3"/>
    <w:rsid w:val="008852FA"/>
    <w:rsid w:val="00894194"/>
    <w:rsid w:val="008A0392"/>
    <w:rsid w:val="008A2989"/>
    <w:rsid w:val="008A3366"/>
    <w:rsid w:val="008A5650"/>
    <w:rsid w:val="008A683D"/>
    <w:rsid w:val="008B2F6C"/>
    <w:rsid w:val="008B5A30"/>
    <w:rsid w:val="008C0065"/>
    <w:rsid w:val="008C7E37"/>
    <w:rsid w:val="008F5C5A"/>
    <w:rsid w:val="00916F79"/>
    <w:rsid w:val="00921D3E"/>
    <w:rsid w:val="00922DD4"/>
    <w:rsid w:val="00923CA4"/>
    <w:rsid w:val="00925784"/>
    <w:rsid w:val="009354B8"/>
    <w:rsid w:val="00942468"/>
    <w:rsid w:val="009503A2"/>
    <w:rsid w:val="009560B5"/>
    <w:rsid w:val="00956FA2"/>
    <w:rsid w:val="0096279B"/>
    <w:rsid w:val="0098791C"/>
    <w:rsid w:val="00993549"/>
    <w:rsid w:val="009B017F"/>
    <w:rsid w:val="009B096B"/>
    <w:rsid w:val="009B4A99"/>
    <w:rsid w:val="009B706B"/>
    <w:rsid w:val="009D21BE"/>
    <w:rsid w:val="009D4C7B"/>
    <w:rsid w:val="009D5A72"/>
    <w:rsid w:val="009E4827"/>
    <w:rsid w:val="009F0E21"/>
    <w:rsid w:val="009F1FAF"/>
    <w:rsid w:val="009F5673"/>
    <w:rsid w:val="00A01BD5"/>
    <w:rsid w:val="00A06B52"/>
    <w:rsid w:val="00A15F2B"/>
    <w:rsid w:val="00A16801"/>
    <w:rsid w:val="00A21FC6"/>
    <w:rsid w:val="00A3059A"/>
    <w:rsid w:val="00A359F2"/>
    <w:rsid w:val="00A36871"/>
    <w:rsid w:val="00A54DD5"/>
    <w:rsid w:val="00A8215C"/>
    <w:rsid w:val="00A93E4C"/>
    <w:rsid w:val="00A95C78"/>
    <w:rsid w:val="00AA1571"/>
    <w:rsid w:val="00AA3328"/>
    <w:rsid w:val="00AB0FC5"/>
    <w:rsid w:val="00AC0090"/>
    <w:rsid w:val="00AC5F07"/>
    <w:rsid w:val="00AD17CA"/>
    <w:rsid w:val="00AE0078"/>
    <w:rsid w:val="00AE4F13"/>
    <w:rsid w:val="00B02E01"/>
    <w:rsid w:val="00B0534C"/>
    <w:rsid w:val="00B10F31"/>
    <w:rsid w:val="00B12326"/>
    <w:rsid w:val="00B17557"/>
    <w:rsid w:val="00B312CE"/>
    <w:rsid w:val="00B35360"/>
    <w:rsid w:val="00B509BF"/>
    <w:rsid w:val="00B50B46"/>
    <w:rsid w:val="00B51EED"/>
    <w:rsid w:val="00B611A1"/>
    <w:rsid w:val="00B61CFD"/>
    <w:rsid w:val="00B62305"/>
    <w:rsid w:val="00B664F7"/>
    <w:rsid w:val="00B8302A"/>
    <w:rsid w:val="00B83D37"/>
    <w:rsid w:val="00B90AE5"/>
    <w:rsid w:val="00BA4E59"/>
    <w:rsid w:val="00BA5FD0"/>
    <w:rsid w:val="00BB6954"/>
    <w:rsid w:val="00BD4307"/>
    <w:rsid w:val="00BD6907"/>
    <w:rsid w:val="00BE3B42"/>
    <w:rsid w:val="00BE592B"/>
    <w:rsid w:val="00C04D59"/>
    <w:rsid w:val="00C13225"/>
    <w:rsid w:val="00C210E1"/>
    <w:rsid w:val="00C2194F"/>
    <w:rsid w:val="00C33871"/>
    <w:rsid w:val="00C400A3"/>
    <w:rsid w:val="00C418EC"/>
    <w:rsid w:val="00C427E7"/>
    <w:rsid w:val="00C45287"/>
    <w:rsid w:val="00C53DDD"/>
    <w:rsid w:val="00C56801"/>
    <w:rsid w:val="00C62CF6"/>
    <w:rsid w:val="00C655BB"/>
    <w:rsid w:val="00C76D47"/>
    <w:rsid w:val="00C7709F"/>
    <w:rsid w:val="00C969A3"/>
    <w:rsid w:val="00CB0EB9"/>
    <w:rsid w:val="00CB2CB3"/>
    <w:rsid w:val="00CD1102"/>
    <w:rsid w:val="00CD2319"/>
    <w:rsid w:val="00CD3B04"/>
    <w:rsid w:val="00CD5A4D"/>
    <w:rsid w:val="00CD7338"/>
    <w:rsid w:val="00CE0D3D"/>
    <w:rsid w:val="00CE6EE1"/>
    <w:rsid w:val="00D32FF0"/>
    <w:rsid w:val="00D37459"/>
    <w:rsid w:val="00D41CF4"/>
    <w:rsid w:val="00D55C5A"/>
    <w:rsid w:val="00D840CC"/>
    <w:rsid w:val="00D903DF"/>
    <w:rsid w:val="00DA2E54"/>
    <w:rsid w:val="00DC1108"/>
    <w:rsid w:val="00DC12FA"/>
    <w:rsid w:val="00DC2E4B"/>
    <w:rsid w:val="00DD112B"/>
    <w:rsid w:val="00DD2BC9"/>
    <w:rsid w:val="00DD511E"/>
    <w:rsid w:val="00DE4755"/>
    <w:rsid w:val="00DE7D13"/>
    <w:rsid w:val="00DF33AD"/>
    <w:rsid w:val="00E12D53"/>
    <w:rsid w:val="00E14D2B"/>
    <w:rsid w:val="00E207D2"/>
    <w:rsid w:val="00E246C4"/>
    <w:rsid w:val="00E27E1E"/>
    <w:rsid w:val="00E41E0D"/>
    <w:rsid w:val="00E43B92"/>
    <w:rsid w:val="00E44F56"/>
    <w:rsid w:val="00E46D3A"/>
    <w:rsid w:val="00E51283"/>
    <w:rsid w:val="00E56606"/>
    <w:rsid w:val="00E81091"/>
    <w:rsid w:val="00E821C9"/>
    <w:rsid w:val="00E833ED"/>
    <w:rsid w:val="00E84F25"/>
    <w:rsid w:val="00E903A0"/>
    <w:rsid w:val="00E909B9"/>
    <w:rsid w:val="00E933FE"/>
    <w:rsid w:val="00EA1577"/>
    <w:rsid w:val="00EA48CE"/>
    <w:rsid w:val="00EA4AF6"/>
    <w:rsid w:val="00EC0F52"/>
    <w:rsid w:val="00EC6756"/>
    <w:rsid w:val="00ED04B0"/>
    <w:rsid w:val="00ED2030"/>
    <w:rsid w:val="00ED38B8"/>
    <w:rsid w:val="00ED74DA"/>
    <w:rsid w:val="00EE0A1C"/>
    <w:rsid w:val="00EE3841"/>
    <w:rsid w:val="00EF5DEE"/>
    <w:rsid w:val="00EF7C8B"/>
    <w:rsid w:val="00F0611A"/>
    <w:rsid w:val="00F06E29"/>
    <w:rsid w:val="00F06E9C"/>
    <w:rsid w:val="00F23347"/>
    <w:rsid w:val="00F2361D"/>
    <w:rsid w:val="00F30A22"/>
    <w:rsid w:val="00F400B5"/>
    <w:rsid w:val="00F46E60"/>
    <w:rsid w:val="00F5113B"/>
    <w:rsid w:val="00F52348"/>
    <w:rsid w:val="00F52697"/>
    <w:rsid w:val="00F606E1"/>
    <w:rsid w:val="00F65A5C"/>
    <w:rsid w:val="00F67E7D"/>
    <w:rsid w:val="00F72067"/>
    <w:rsid w:val="00F73003"/>
    <w:rsid w:val="00F74533"/>
    <w:rsid w:val="00F77C24"/>
    <w:rsid w:val="00F855BB"/>
    <w:rsid w:val="00F856E4"/>
    <w:rsid w:val="00F86C2D"/>
    <w:rsid w:val="00FA0CA4"/>
    <w:rsid w:val="00FA765D"/>
    <w:rsid w:val="00FB1154"/>
    <w:rsid w:val="00FB5A24"/>
    <w:rsid w:val="00FC0D27"/>
    <w:rsid w:val="00FC0EFD"/>
    <w:rsid w:val="00FC240E"/>
    <w:rsid w:val="00FD755E"/>
    <w:rsid w:val="00FF3D49"/>
    <w:rsid w:val="00FF64B1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BA51"/>
  <w15:chartTrackingRefBased/>
  <w15:docId w15:val="{8D2B5128-2148-4A59-92A1-C905534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70"/>
    <w:pPr>
      <w:spacing w:before="200" w:after="200" w:line="276" w:lineRule="auto"/>
    </w:pPr>
    <w:rPr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F81BD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6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24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67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5CF"/>
  </w:style>
  <w:style w:type="paragraph" w:styleId="Footer">
    <w:name w:val="footer"/>
    <w:basedOn w:val="Normal"/>
    <w:link w:val="FooterChar"/>
    <w:uiPriority w:val="99"/>
    <w:unhideWhenUsed/>
    <w:rsid w:val="00725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5CF"/>
  </w:style>
  <w:style w:type="paragraph" w:customStyle="1" w:styleId="OrgUnit">
    <w:name w:val="OrgUnit"/>
    <w:basedOn w:val="Normal"/>
    <w:rsid w:val="007255CF"/>
    <w:pPr>
      <w:spacing w:after="0" w:line="240" w:lineRule="auto"/>
    </w:pPr>
    <w:rPr>
      <w:rFonts w:ascii="Arial (W1)" w:eastAsia="SimSun" w:hAnsi="Arial (W1)" w:cs="Arial (W1)"/>
      <w:b/>
      <w:bCs/>
      <w:color w:val="447DB5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6670"/>
    <w:rPr>
      <w:b/>
      <w:bCs/>
      <w:caps/>
      <w:color w:val="FFFFFF" w:themeColor="background1"/>
      <w:spacing w:val="15"/>
      <w:shd w:val="clear" w:color="auto" w:fill="4F81BD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B6670"/>
    <w:rPr>
      <w:caps/>
      <w:spacing w:val="15"/>
      <w:shd w:val="clear" w:color="auto" w:fill="D9E2F3" w:themeFill="accent1" w:themeFillTint="33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B6670"/>
    <w:rPr>
      <w:caps/>
      <w:color w:val="1F3763" w:themeColor="accent1" w:themeShade="7F"/>
      <w:spacing w:val="15"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2B66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7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B667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D74DA"/>
    <w:pPr>
      <w:tabs>
        <w:tab w:val="left" w:pos="720"/>
        <w:tab w:val="right" w:leader="dot" w:pos="9360"/>
      </w:tabs>
      <w:spacing w:after="0"/>
    </w:pPr>
    <w:rPr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B6670"/>
    <w:pPr>
      <w:spacing w:before="0" w:after="0"/>
      <w:ind w:left="7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8215C"/>
    <w:pPr>
      <w:tabs>
        <w:tab w:val="right" w:leader="dot" w:pos="9350"/>
      </w:tabs>
      <w:spacing w:before="0" w:after="0"/>
      <w:ind w:left="1440"/>
    </w:pPr>
  </w:style>
  <w:style w:type="character" w:styleId="Hyperlink">
    <w:name w:val="Hyperlink"/>
    <w:basedOn w:val="DefaultParagraphFont"/>
    <w:uiPriority w:val="99"/>
    <w:unhideWhenUsed/>
    <w:rsid w:val="002B6670"/>
    <w:rPr>
      <w:color w:val="0563C1" w:themeColor="hyperlink"/>
      <w:u w:val="single"/>
    </w:rPr>
  </w:style>
  <w:style w:type="table" w:styleId="LightShading-Accent1">
    <w:name w:val="Light Shading Accent 1"/>
    <w:basedOn w:val="TableNormal"/>
    <w:uiPriority w:val="60"/>
    <w:rsid w:val="002B667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hAnsiTheme="majorHAnsi"/>
        <w:b w:val="0"/>
        <w:bCs/>
        <w:color w:val="auto"/>
        <w:sz w:val="22"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PageNumber">
    <w:name w:val="page number"/>
    <w:basedOn w:val="DefaultParagraphFont"/>
    <w:rsid w:val="002B6670"/>
  </w:style>
  <w:style w:type="table" w:customStyle="1" w:styleId="ListTable6Colorful-Accent11">
    <w:name w:val="List Table 6 Colorful - Accent 11"/>
    <w:basedOn w:val="TableNormal"/>
    <w:uiPriority w:val="51"/>
    <w:rsid w:val="002B6670"/>
    <w:pPr>
      <w:spacing w:before="200"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0F52"/>
    <w:rPr>
      <w:color w:val="808080"/>
      <w:shd w:val="clear" w:color="auto" w:fill="E6E6E6"/>
    </w:rPr>
  </w:style>
  <w:style w:type="table" w:styleId="TableGrid">
    <w:name w:val="Table Grid"/>
    <w:basedOn w:val="TableNormal"/>
    <w:rsid w:val="0055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920C5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0B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BD"/>
    <w:rPr>
      <w:rFonts w:ascii="Segoe UI" w:hAnsi="Segoe UI" w:cs="Segoe U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F3A4E"/>
    <w:rPr>
      <w:color w:val="605E5C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9E4827"/>
    <w:pPr>
      <w:numPr>
        <w:numId w:val="13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755E"/>
  </w:style>
  <w:style w:type="character" w:customStyle="1" w:styleId="DateChar">
    <w:name w:val="Date Char"/>
    <w:basedOn w:val="DefaultParagraphFont"/>
    <w:link w:val="Date"/>
    <w:uiPriority w:val="99"/>
    <w:semiHidden/>
    <w:rsid w:val="00FD755E"/>
    <w:rPr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D74D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pacing w:val="0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C210E1"/>
    <w:rPr>
      <w:b/>
      <w:bCs/>
    </w:rPr>
  </w:style>
  <w:style w:type="character" w:customStyle="1" w:styleId="hgkelc">
    <w:name w:val="hgkelc"/>
    <w:basedOn w:val="DefaultParagraphFont"/>
    <w:rsid w:val="009F5673"/>
  </w:style>
  <w:style w:type="paragraph" w:customStyle="1" w:styleId="paragraph">
    <w:name w:val="paragraph"/>
    <w:basedOn w:val="Normal"/>
    <w:rsid w:val="00E5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56606"/>
  </w:style>
  <w:style w:type="character" w:customStyle="1" w:styleId="eop">
    <w:name w:val="eop"/>
    <w:basedOn w:val="DefaultParagraphFont"/>
    <w:rsid w:val="00E566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FF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7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rldHealthOrganization/godata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godata-r9.who.int/auth/logi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godata_shw.who.int/explorer/" TargetMode="Externa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www.dropbox.com/s/bczbnb3wyxcn7jy/Go.Data%20-%20Object_GET_contacts_example.json?dl=0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/254wxxj66j5mpyn/LimeSurvey%20to%20Go.Data%20Mapping.xls?dl=0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odata-r9.who.int/explorer/" TargetMode="External"/><Relationship Id="rId32" Type="http://schemas.openxmlformats.org/officeDocument/2006/relationships/hyperlink" Target="https://godata-r9.who.int/explorer/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godata_shw.who.int/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10" Type="http://schemas.openxmlformats.org/officeDocument/2006/relationships/hyperlink" Target="https://extranet.who.int/dataformv3/index.php/admin/remotecontro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godata_shw.who.i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limesurvey.org/classes/remotecontrol_handle.html" TargetMode="External"/><Relationship Id="rId14" Type="http://schemas.openxmlformats.org/officeDocument/2006/relationships/hyperlink" Target="https://extranet.who.int/dataformv3/index.php/admin" TargetMode="External"/><Relationship Id="rId22" Type="http://schemas.openxmlformats.org/officeDocument/2006/relationships/hyperlink" Target="https://godata-r9.who.int/explorer/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godata-r9.who.int/explorer/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9AEA5-5F2F-4D06-8116-562A4BC8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14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POH, Ing Soon</dc:creator>
  <cp:keywords/>
  <dc:description/>
  <cp:lastModifiedBy>HAU, Wan King</cp:lastModifiedBy>
  <cp:revision>236</cp:revision>
  <dcterms:created xsi:type="dcterms:W3CDTF">2020-09-21T07:01:00Z</dcterms:created>
  <dcterms:modified xsi:type="dcterms:W3CDTF">2020-12-17T13:48:00Z</dcterms:modified>
</cp:coreProperties>
</file>